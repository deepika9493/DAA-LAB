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6DB1" w14:textId="19DA8BCF" w:rsidR="00C51814" w:rsidRDefault="00CF1004" w:rsidP="00CF1004">
      <w:pPr>
        <w:jc w:val="center"/>
        <w:rPr>
          <w:b/>
          <w:bCs/>
          <w:sz w:val="40"/>
          <w:szCs w:val="40"/>
          <w:lang w:val="en-US"/>
        </w:rPr>
      </w:pPr>
      <w:r w:rsidRPr="00CF1004">
        <w:rPr>
          <w:b/>
          <w:bCs/>
          <w:sz w:val="40"/>
          <w:szCs w:val="40"/>
          <w:lang w:val="en-US"/>
        </w:rPr>
        <w:t>DAA LAB</w:t>
      </w:r>
    </w:p>
    <w:p w14:paraId="47A78A33" w14:textId="707C941D" w:rsidR="00110FAF" w:rsidRPr="00110FAF" w:rsidRDefault="00CF1004" w:rsidP="00CF1004">
      <w:pPr>
        <w:rPr>
          <w:ins w:id="0" w:author="Deepika Mullagura"/>
          <w:b/>
          <w:bCs/>
          <w:sz w:val="24"/>
          <w:szCs w:val="24"/>
          <w:lang w:val="en-US"/>
        </w:rPr>
      </w:pPr>
      <w:ins w:id="1" w:author="Deepika Mullagura">
        <w:r>
          <w:rPr>
            <w:b/>
            <w:bCs/>
            <w:sz w:val="24"/>
            <w:szCs w:val="24"/>
            <w:lang w:val="en-US"/>
          </w:rPr>
          <w:t>1.</w:t>
        </w:r>
        <w:r w:rsidR="00110FAF" w:rsidRPr="00110FAF">
          <w:t xml:space="preserve"> </w:t>
        </w:r>
        <w:r w:rsidR="00110FAF" w:rsidRPr="00110FAF">
          <w:rPr>
            <w:b/>
            <w:bCs/>
          </w:rPr>
          <w:t>Given an array of nonnegative integers, design a linear algorithm and implement it using a program to find whether given key element is present in the array or not. Also, find total number of comparisons for each input case. (Time Complexity = O(n), where n is the size of input)</w:t>
        </w:r>
      </w:ins>
    </w:p>
    <w:p w14:paraId="65F9070F" w14:textId="53D2BBD6" w:rsidR="00CF1004" w:rsidRPr="00CF1004" w:rsidRDefault="00CF1004" w:rsidP="00CF1004">
      <w:pPr>
        <w:rPr>
          <w:b/>
          <w:bCs/>
          <w:sz w:val="24"/>
          <w:szCs w:val="24"/>
          <w:lang w:val="en-US"/>
        </w:rPr>
      </w:pPr>
      <w:r>
        <w:rPr>
          <w:b/>
          <w:bCs/>
          <w:sz w:val="24"/>
          <w:szCs w:val="24"/>
          <w:lang w:val="en-US"/>
        </w:rPr>
        <w:t>1.</w:t>
      </w:r>
      <w:r w:rsidRPr="00CF1004">
        <w:rPr>
          <w:b/>
          <w:bCs/>
          <w:sz w:val="24"/>
          <w:szCs w:val="24"/>
          <w:lang w:val="en-US"/>
        </w:rPr>
        <w:t>Linear Search</w:t>
      </w:r>
    </w:p>
    <w:p w14:paraId="703247DB" w14:textId="36975086" w:rsidR="00CF1004" w:rsidRPr="00110FAF" w:rsidRDefault="00CF1004" w:rsidP="00CF1004">
      <w:pPr>
        <w:rPr>
          <w:b/>
          <w:bCs/>
          <w:sz w:val="24"/>
          <w:szCs w:val="24"/>
          <w:lang w:val="en-US"/>
        </w:rPr>
      </w:pPr>
      <w:r w:rsidRPr="00110FAF">
        <w:rPr>
          <w:b/>
          <w:bCs/>
          <w:sz w:val="24"/>
          <w:szCs w:val="24"/>
          <w:lang w:val="en-US"/>
        </w:rPr>
        <w:t>CODE:</w:t>
      </w:r>
    </w:p>
    <w:p w14:paraId="6462423B" w14:textId="77777777" w:rsidR="00CF1004" w:rsidRPr="00CF1004" w:rsidRDefault="00CF1004" w:rsidP="00CF1004">
      <w:pPr>
        <w:rPr>
          <w:sz w:val="24"/>
          <w:szCs w:val="24"/>
          <w:lang w:val="en-US"/>
        </w:rPr>
      </w:pPr>
      <w:r w:rsidRPr="00CF1004">
        <w:rPr>
          <w:sz w:val="24"/>
          <w:szCs w:val="24"/>
          <w:lang w:val="en-US"/>
        </w:rPr>
        <w:t>#include&lt;iostream&gt;</w:t>
      </w:r>
    </w:p>
    <w:p w14:paraId="2893BFF4" w14:textId="77777777" w:rsidR="00CF1004" w:rsidRPr="00CF1004" w:rsidRDefault="00CF1004" w:rsidP="00CF1004">
      <w:pPr>
        <w:rPr>
          <w:sz w:val="24"/>
          <w:szCs w:val="24"/>
          <w:lang w:val="en-US"/>
        </w:rPr>
      </w:pPr>
      <w:r w:rsidRPr="00CF1004">
        <w:rPr>
          <w:sz w:val="24"/>
          <w:szCs w:val="24"/>
          <w:lang w:val="en-US"/>
        </w:rPr>
        <w:t>#</w:t>
      </w:r>
      <w:proofErr w:type="gramStart"/>
      <w:r w:rsidRPr="00CF1004">
        <w:rPr>
          <w:sz w:val="24"/>
          <w:szCs w:val="24"/>
          <w:lang w:val="en-US"/>
        </w:rPr>
        <w:t>define</w:t>
      </w:r>
      <w:proofErr w:type="gramEnd"/>
      <w:r w:rsidRPr="00CF1004">
        <w:rPr>
          <w:sz w:val="24"/>
          <w:szCs w:val="24"/>
          <w:lang w:val="en-US"/>
        </w:rPr>
        <w:t xml:space="preserve"> max</w:t>
      </w:r>
    </w:p>
    <w:p w14:paraId="4737CA68" w14:textId="77777777" w:rsidR="00CF1004" w:rsidRPr="00CF1004" w:rsidRDefault="00CF1004" w:rsidP="00CF1004">
      <w:pPr>
        <w:rPr>
          <w:sz w:val="24"/>
          <w:szCs w:val="24"/>
          <w:lang w:val="en-US"/>
        </w:rPr>
      </w:pPr>
      <w:r w:rsidRPr="00CF1004">
        <w:rPr>
          <w:sz w:val="24"/>
          <w:szCs w:val="24"/>
          <w:lang w:val="en-US"/>
        </w:rPr>
        <w:t>using namespace std;</w:t>
      </w:r>
    </w:p>
    <w:p w14:paraId="425CDEA8" w14:textId="77777777" w:rsidR="00CF1004" w:rsidRPr="00CF1004" w:rsidRDefault="00CF1004" w:rsidP="00CF1004">
      <w:pPr>
        <w:rPr>
          <w:sz w:val="24"/>
          <w:szCs w:val="24"/>
          <w:lang w:val="en-US"/>
        </w:rPr>
      </w:pPr>
      <w:r w:rsidRPr="00CF1004">
        <w:rPr>
          <w:sz w:val="24"/>
          <w:szCs w:val="24"/>
          <w:lang w:val="en-US"/>
        </w:rPr>
        <w:t xml:space="preserve">void </w:t>
      </w:r>
      <w:proofErr w:type="gramStart"/>
      <w:r w:rsidRPr="00CF1004">
        <w:rPr>
          <w:sz w:val="24"/>
          <w:szCs w:val="24"/>
          <w:lang w:val="en-US"/>
        </w:rPr>
        <w:t>linear(</w:t>
      </w:r>
      <w:proofErr w:type="gramEnd"/>
      <w:r w:rsidRPr="00CF1004">
        <w:rPr>
          <w:sz w:val="24"/>
          <w:szCs w:val="24"/>
          <w:lang w:val="en-US"/>
        </w:rPr>
        <w:t xml:space="preserve">int a[],int </w:t>
      </w:r>
      <w:proofErr w:type="spellStart"/>
      <w:r w:rsidRPr="00CF1004">
        <w:rPr>
          <w:sz w:val="24"/>
          <w:szCs w:val="24"/>
          <w:lang w:val="en-US"/>
        </w:rPr>
        <w:t>n,int</w:t>
      </w:r>
      <w:proofErr w:type="spellEnd"/>
      <w:r w:rsidRPr="00CF1004">
        <w:rPr>
          <w:sz w:val="24"/>
          <w:szCs w:val="24"/>
          <w:lang w:val="en-US"/>
        </w:rPr>
        <w:t xml:space="preserve"> key)</w:t>
      </w:r>
    </w:p>
    <w:p w14:paraId="7FD6BBED" w14:textId="77777777" w:rsidR="00CF1004" w:rsidRPr="00CF1004" w:rsidRDefault="00CF1004" w:rsidP="00CF1004">
      <w:pPr>
        <w:rPr>
          <w:sz w:val="24"/>
          <w:szCs w:val="24"/>
          <w:lang w:val="en-US"/>
        </w:rPr>
      </w:pPr>
      <w:r w:rsidRPr="00CF1004">
        <w:rPr>
          <w:sz w:val="24"/>
          <w:szCs w:val="24"/>
          <w:lang w:val="en-US"/>
        </w:rPr>
        <w:t>{</w:t>
      </w:r>
    </w:p>
    <w:p w14:paraId="6BF47EB0" w14:textId="77777777" w:rsidR="00CF1004" w:rsidRPr="00CF1004" w:rsidRDefault="00CF1004" w:rsidP="00CF1004">
      <w:pPr>
        <w:rPr>
          <w:sz w:val="24"/>
          <w:szCs w:val="24"/>
          <w:lang w:val="en-US"/>
        </w:rPr>
      </w:pPr>
      <w:r w:rsidRPr="00CF1004">
        <w:rPr>
          <w:sz w:val="24"/>
          <w:szCs w:val="24"/>
          <w:lang w:val="en-US"/>
        </w:rPr>
        <w:t xml:space="preserve">    int </w:t>
      </w:r>
      <w:proofErr w:type="spellStart"/>
      <w:proofErr w:type="gramStart"/>
      <w:r w:rsidRPr="00CF1004">
        <w:rPr>
          <w:sz w:val="24"/>
          <w:szCs w:val="24"/>
          <w:lang w:val="en-US"/>
        </w:rPr>
        <w:t>i,j</w:t>
      </w:r>
      <w:proofErr w:type="gramEnd"/>
      <w:r w:rsidRPr="00CF1004">
        <w:rPr>
          <w:sz w:val="24"/>
          <w:szCs w:val="24"/>
          <w:lang w:val="en-US"/>
        </w:rPr>
        <w:t>,comp</w:t>
      </w:r>
      <w:proofErr w:type="spellEnd"/>
      <w:r w:rsidRPr="00CF1004">
        <w:rPr>
          <w:sz w:val="24"/>
          <w:szCs w:val="24"/>
          <w:lang w:val="en-US"/>
        </w:rPr>
        <w:t>=0;</w:t>
      </w:r>
    </w:p>
    <w:p w14:paraId="1DAD0F10" w14:textId="77777777" w:rsidR="00CF1004" w:rsidRPr="00CF1004" w:rsidRDefault="00CF1004" w:rsidP="00CF1004">
      <w:pPr>
        <w:rPr>
          <w:sz w:val="24"/>
          <w:szCs w:val="24"/>
          <w:lang w:val="en-US"/>
        </w:rPr>
      </w:pPr>
      <w:r w:rsidRPr="00CF1004">
        <w:rPr>
          <w:sz w:val="24"/>
          <w:szCs w:val="24"/>
          <w:lang w:val="en-US"/>
        </w:rPr>
        <w:t xml:space="preserve">    for(</w:t>
      </w:r>
      <w:proofErr w:type="spellStart"/>
      <w:r w:rsidRPr="00CF1004">
        <w:rPr>
          <w:sz w:val="24"/>
          <w:szCs w:val="24"/>
          <w:lang w:val="en-US"/>
        </w:rPr>
        <w:t>i</w:t>
      </w:r>
      <w:proofErr w:type="spellEnd"/>
      <w:r w:rsidRPr="00CF1004">
        <w:rPr>
          <w:sz w:val="24"/>
          <w:szCs w:val="24"/>
          <w:lang w:val="en-US"/>
        </w:rPr>
        <w:t>=</w:t>
      </w:r>
      <w:proofErr w:type="gramStart"/>
      <w:r w:rsidRPr="00CF1004">
        <w:rPr>
          <w:sz w:val="24"/>
          <w:szCs w:val="24"/>
          <w:lang w:val="en-US"/>
        </w:rPr>
        <w:t>0;i</w:t>
      </w:r>
      <w:proofErr w:type="gramEnd"/>
      <w:r w:rsidRPr="00CF1004">
        <w:rPr>
          <w:sz w:val="24"/>
          <w:szCs w:val="24"/>
          <w:lang w:val="en-US"/>
        </w:rPr>
        <w:t>&lt;</w:t>
      </w:r>
      <w:proofErr w:type="spellStart"/>
      <w:r w:rsidRPr="00CF1004">
        <w:rPr>
          <w:sz w:val="24"/>
          <w:szCs w:val="24"/>
          <w:lang w:val="en-US"/>
        </w:rPr>
        <w:t>n;i</w:t>
      </w:r>
      <w:proofErr w:type="spellEnd"/>
      <w:r w:rsidRPr="00CF1004">
        <w:rPr>
          <w:sz w:val="24"/>
          <w:szCs w:val="24"/>
          <w:lang w:val="en-US"/>
        </w:rPr>
        <w:t>++)</w:t>
      </w:r>
    </w:p>
    <w:p w14:paraId="1327ACA9" w14:textId="77777777" w:rsidR="00CF1004" w:rsidRPr="00CF1004" w:rsidRDefault="00CF1004" w:rsidP="00CF1004">
      <w:pPr>
        <w:rPr>
          <w:sz w:val="24"/>
          <w:szCs w:val="24"/>
          <w:lang w:val="en-US"/>
        </w:rPr>
      </w:pPr>
      <w:r w:rsidRPr="00CF1004">
        <w:rPr>
          <w:sz w:val="24"/>
          <w:szCs w:val="24"/>
          <w:lang w:val="en-US"/>
        </w:rPr>
        <w:t xml:space="preserve">    {</w:t>
      </w:r>
    </w:p>
    <w:p w14:paraId="74178CAF" w14:textId="77777777" w:rsidR="00CF1004" w:rsidRPr="00CF1004" w:rsidRDefault="00CF1004" w:rsidP="00CF1004">
      <w:pPr>
        <w:rPr>
          <w:sz w:val="24"/>
          <w:szCs w:val="24"/>
          <w:lang w:val="en-US"/>
        </w:rPr>
      </w:pPr>
      <w:r w:rsidRPr="00CF1004">
        <w:rPr>
          <w:sz w:val="24"/>
          <w:szCs w:val="24"/>
          <w:lang w:val="en-US"/>
        </w:rPr>
        <w:t xml:space="preserve">        if(a[</w:t>
      </w:r>
      <w:proofErr w:type="spellStart"/>
      <w:r w:rsidRPr="00CF1004">
        <w:rPr>
          <w:sz w:val="24"/>
          <w:szCs w:val="24"/>
          <w:lang w:val="en-US"/>
        </w:rPr>
        <w:t>i</w:t>
      </w:r>
      <w:proofErr w:type="spellEnd"/>
      <w:r w:rsidRPr="00CF1004">
        <w:rPr>
          <w:sz w:val="24"/>
          <w:szCs w:val="24"/>
          <w:lang w:val="en-US"/>
        </w:rPr>
        <w:t>]=key)</w:t>
      </w:r>
    </w:p>
    <w:p w14:paraId="467D05BE" w14:textId="77777777" w:rsidR="00CF1004" w:rsidRPr="00CF1004" w:rsidRDefault="00CF1004" w:rsidP="00CF1004">
      <w:pPr>
        <w:rPr>
          <w:sz w:val="24"/>
          <w:szCs w:val="24"/>
          <w:lang w:val="en-US"/>
        </w:rPr>
      </w:pPr>
      <w:r w:rsidRPr="00CF1004">
        <w:rPr>
          <w:sz w:val="24"/>
          <w:szCs w:val="24"/>
          <w:lang w:val="en-US"/>
        </w:rPr>
        <w:t xml:space="preserve">        {</w:t>
      </w:r>
    </w:p>
    <w:p w14:paraId="455220B7" w14:textId="77777777" w:rsidR="00CF1004" w:rsidRPr="00CF1004" w:rsidRDefault="00CF1004" w:rsidP="00CF1004">
      <w:pPr>
        <w:rPr>
          <w:sz w:val="24"/>
          <w:szCs w:val="24"/>
          <w:lang w:val="en-US"/>
        </w:rPr>
      </w:pPr>
      <w:r w:rsidRPr="00CF1004">
        <w:rPr>
          <w:sz w:val="24"/>
          <w:szCs w:val="24"/>
          <w:lang w:val="en-US"/>
        </w:rPr>
        <w:t xml:space="preserve">             ++comp;</w:t>
      </w:r>
    </w:p>
    <w:p w14:paraId="7ABDEC63" w14:textId="77777777" w:rsidR="00CF1004" w:rsidRPr="00CF1004" w:rsidRDefault="00CF1004" w:rsidP="00CF1004">
      <w:pPr>
        <w:rPr>
          <w:sz w:val="24"/>
          <w:szCs w:val="24"/>
          <w:lang w:val="en-US"/>
        </w:rPr>
      </w:pPr>
      <w:r w:rsidRPr="00CF1004">
        <w:rPr>
          <w:sz w:val="24"/>
          <w:szCs w:val="24"/>
          <w:lang w:val="en-US"/>
        </w:rPr>
        <w:t xml:space="preserve">            j==1;</w:t>
      </w:r>
    </w:p>
    <w:p w14:paraId="63227EFC" w14:textId="77777777" w:rsidR="00CF1004" w:rsidRPr="00CF1004" w:rsidRDefault="00CF1004" w:rsidP="00CF1004">
      <w:pPr>
        <w:rPr>
          <w:sz w:val="24"/>
          <w:szCs w:val="24"/>
          <w:lang w:val="en-US"/>
        </w:rPr>
      </w:pPr>
      <w:r w:rsidRPr="00CF1004">
        <w:rPr>
          <w:sz w:val="24"/>
          <w:szCs w:val="24"/>
          <w:lang w:val="en-US"/>
        </w:rPr>
        <w:t xml:space="preserve">           //cout&lt;&lt;"Present"&lt;&lt;endl;</w:t>
      </w:r>
    </w:p>
    <w:p w14:paraId="3D6E6E7A" w14:textId="77777777" w:rsidR="00CF1004" w:rsidRPr="00CF1004" w:rsidRDefault="00CF1004" w:rsidP="00CF1004">
      <w:pPr>
        <w:rPr>
          <w:sz w:val="24"/>
          <w:szCs w:val="24"/>
          <w:lang w:val="en-US"/>
        </w:rPr>
      </w:pPr>
      <w:r w:rsidRPr="00CF1004">
        <w:rPr>
          <w:sz w:val="24"/>
          <w:szCs w:val="24"/>
          <w:lang w:val="en-US"/>
        </w:rPr>
        <w:t xml:space="preserve">            break;</w:t>
      </w:r>
    </w:p>
    <w:p w14:paraId="50910B7F" w14:textId="77777777" w:rsidR="00CF1004" w:rsidRPr="00CF1004" w:rsidRDefault="00CF1004" w:rsidP="00CF1004">
      <w:pPr>
        <w:rPr>
          <w:sz w:val="24"/>
          <w:szCs w:val="24"/>
          <w:lang w:val="en-US"/>
        </w:rPr>
      </w:pPr>
      <w:r w:rsidRPr="00CF1004">
        <w:rPr>
          <w:sz w:val="24"/>
          <w:szCs w:val="24"/>
          <w:lang w:val="en-US"/>
        </w:rPr>
        <w:t xml:space="preserve">        }</w:t>
      </w:r>
    </w:p>
    <w:p w14:paraId="6772E46C" w14:textId="77777777" w:rsidR="00CF1004" w:rsidRPr="00CF1004" w:rsidRDefault="00CF1004" w:rsidP="00CF1004">
      <w:pPr>
        <w:rPr>
          <w:sz w:val="24"/>
          <w:szCs w:val="24"/>
          <w:lang w:val="en-US"/>
        </w:rPr>
      </w:pPr>
      <w:r w:rsidRPr="00CF1004">
        <w:rPr>
          <w:sz w:val="24"/>
          <w:szCs w:val="24"/>
          <w:lang w:val="en-US"/>
        </w:rPr>
        <w:t xml:space="preserve">        else</w:t>
      </w:r>
    </w:p>
    <w:p w14:paraId="3DB1E28B" w14:textId="77777777" w:rsidR="00CF1004" w:rsidRPr="00CF1004" w:rsidRDefault="00CF1004" w:rsidP="00CF1004">
      <w:pPr>
        <w:rPr>
          <w:sz w:val="24"/>
          <w:szCs w:val="24"/>
          <w:lang w:val="en-US"/>
        </w:rPr>
      </w:pPr>
      <w:r w:rsidRPr="00CF1004">
        <w:rPr>
          <w:sz w:val="24"/>
          <w:szCs w:val="24"/>
          <w:lang w:val="en-US"/>
        </w:rPr>
        <w:t xml:space="preserve">            ++comp;</w:t>
      </w:r>
    </w:p>
    <w:p w14:paraId="6C4CCA22" w14:textId="77777777" w:rsidR="00CF1004" w:rsidRPr="00CF1004" w:rsidRDefault="00CF1004" w:rsidP="00CF1004">
      <w:pPr>
        <w:rPr>
          <w:sz w:val="24"/>
          <w:szCs w:val="24"/>
          <w:lang w:val="en-US"/>
        </w:rPr>
      </w:pPr>
      <w:r w:rsidRPr="00CF1004">
        <w:rPr>
          <w:sz w:val="24"/>
          <w:szCs w:val="24"/>
          <w:lang w:val="en-US"/>
        </w:rPr>
        <w:t xml:space="preserve">            j=0;</w:t>
      </w:r>
    </w:p>
    <w:p w14:paraId="58F359CF" w14:textId="77777777" w:rsidR="00CF1004" w:rsidRPr="00CF1004" w:rsidRDefault="00CF1004" w:rsidP="00CF1004">
      <w:pPr>
        <w:rPr>
          <w:sz w:val="24"/>
          <w:szCs w:val="24"/>
          <w:lang w:val="en-US"/>
        </w:rPr>
      </w:pPr>
      <w:r w:rsidRPr="00CF1004">
        <w:rPr>
          <w:sz w:val="24"/>
          <w:szCs w:val="24"/>
          <w:lang w:val="en-US"/>
        </w:rPr>
        <w:t xml:space="preserve">            //cout&lt;&lt;"Not Present"&lt;&lt;endl;</w:t>
      </w:r>
    </w:p>
    <w:p w14:paraId="0AC943ED" w14:textId="77777777" w:rsidR="00CF1004" w:rsidRPr="00CF1004" w:rsidRDefault="00CF1004" w:rsidP="00CF1004">
      <w:pPr>
        <w:rPr>
          <w:sz w:val="24"/>
          <w:szCs w:val="24"/>
          <w:lang w:val="en-US"/>
        </w:rPr>
      </w:pPr>
      <w:r w:rsidRPr="00CF1004">
        <w:rPr>
          <w:sz w:val="24"/>
          <w:szCs w:val="24"/>
          <w:lang w:val="en-US"/>
        </w:rPr>
        <w:t xml:space="preserve">    }</w:t>
      </w:r>
    </w:p>
    <w:p w14:paraId="663F99E3" w14:textId="77777777" w:rsidR="00CF1004" w:rsidRPr="00CF1004" w:rsidRDefault="00CF1004" w:rsidP="00CF1004">
      <w:pPr>
        <w:rPr>
          <w:sz w:val="24"/>
          <w:szCs w:val="24"/>
          <w:lang w:val="en-US"/>
        </w:rPr>
      </w:pPr>
      <w:r w:rsidRPr="00CF1004">
        <w:rPr>
          <w:sz w:val="24"/>
          <w:szCs w:val="24"/>
          <w:lang w:val="en-US"/>
        </w:rPr>
        <w:t xml:space="preserve">    cout&lt;&lt;"Total </w:t>
      </w:r>
      <w:proofErr w:type="spellStart"/>
      <w:r w:rsidRPr="00CF1004">
        <w:rPr>
          <w:sz w:val="24"/>
          <w:szCs w:val="24"/>
          <w:lang w:val="en-US"/>
        </w:rPr>
        <w:t>comparisions</w:t>
      </w:r>
      <w:proofErr w:type="spellEnd"/>
      <w:r w:rsidRPr="00CF1004">
        <w:rPr>
          <w:sz w:val="24"/>
          <w:szCs w:val="24"/>
          <w:lang w:val="en-US"/>
        </w:rPr>
        <w:t>"&lt;&lt;comp&lt;&lt;endl;</w:t>
      </w:r>
    </w:p>
    <w:p w14:paraId="30FF7B8C" w14:textId="77777777" w:rsidR="00CF1004" w:rsidRPr="00CF1004" w:rsidRDefault="00CF1004" w:rsidP="00CF1004">
      <w:pPr>
        <w:rPr>
          <w:sz w:val="24"/>
          <w:szCs w:val="24"/>
          <w:lang w:val="en-US"/>
        </w:rPr>
      </w:pPr>
      <w:r w:rsidRPr="00CF1004">
        <w:rPr>
          <w:sz w:val="24"/>
          <w:szCs w:val="24"/>
          <w:lang w:val="en-US"/>
        </w:rPr>
        <w:t xml:space="preserve">    if(j==1)</w:t>
      </w:r>
    </w:p>
    <w:p w14:paraId="54337AC8" w14:textId="77777777" w:rsidR="00CF1004" w:rsidRPr="00CF1004" w:rsidRDefault="00CF1004" w:rsidP="00CF1004">
      <w:pPr>
        <w:rPr>
          <w:sz w:val="24"/>
          <w:szCs w:val="24"/>
          <w:lang w:val="en-US"/>
        </w:rPr>
      </w:pPr>
      <w:r w:rsidRPr="00CF1004">
        <w:rPr>
          <w:sz w:val="24"/>
          <w:szCs w:val="24"/>
          <w:lang w:val="en-US"/>
        </w:rPr>
        <w:t xml:space="preserve">        cout&lt;&lt;"present"&lt;&lt;endl;</w:t>
      </w:r>
    </w:p>
    <w:p w14:paraId="55FA2B17" w14:textId="77777777" w:rsidR="00CF1004" w:rsidRPr="00CF1004" w:rsidRDefault="00CF1004" w:rsidP="00CF1004">
      <w:pPr>
        <w:rPr>
          <w:sz w:val="24"/>
          <w:szCs w:val="24"/>
          <w:lang w:val="en-US"/>
        </w:rPr>
      </w:pPr>
      <w:r w:rsidRPr="00CF1004">
        <w:rPr>
          <w:sz w:val="24"/>
          <w:szCs w:val="24"/>
          <w:lang w:val="en-US"/>
        </w:rPr>
        <w:t xml:space="preserve">    else</w:t>
      </w:r>
    </w:p>
    <w:p w14:paraId="7953E26D" w14:textId="77777777" w:rsidR="00CF1004" w:rsidRPr="00CF1004" w:rsidRDefault="00CF1004" w:rsidP="00CF1004">
      <w:pPr>
        <w:rPr>
          <w:sz w:val="24"/>
          <w:szCs w:val="24"/>
          <w:lang w:val="en-US"/>
        </w:rPr>
      </w:pPr>
      <w:r w:rsidRPr="00CF1004">
        <w:rPr>
          <w:sz w:val="24"/>
          <w:szCs w:val="24"/>
          <w:lang w:val="en-US"/>
        </w:rPr>
        <w:lastRenderedPageBreak/>
        <w:t xml:space="preserve">        cout&lt;&lt;"Not present"&lt;&lt;endl;</w:t>
      </w:r>
    </w:p>
    <w:p w14:paraId="22225DF8" w14:textId="77777777" w:rsidR="00CF1004" w:rsidRPr="00CF1004" w:rsidRDefault="00CF1004" w:rsidP="00CF1004">
      <w:pPr>
        <w:rPr>
          <w:sz w:val="24"/>
          <w:szCs w:val="24"/>
          <w:lang w:val="en-US"/>
        </w:rPr>
      </w:pPr>
    </w:p>
    <w:p w14:paraId="1B7BBC00" w14:textId="77777777" w:rsidR="00CF1004" w:rsidRPr="00CF1004" w:rsidRDefault="00CF1004" w:rsidP="00CF1004">
      <w:pPr>
        <w:rPr>
          <w:sz w:val="24"/>
          <w:szCs w:val="24"/>
          <w:lang w:val="en-US"/>
        </w:rPr>
      </w:pPr>
      <w:r w:rsidRPr="00CF1004">
        <w:rPr>
          <w:sz w:val="24"/>
          <w:szCs w:val="24"/>
          <w:lang w:val="en-US"/>
        </w:rPr>
        <w:t>}</w:t>
      </w:r>
    </w:p>
    <w:p w14:paraId="74E81BB9" w14:textId="77777777" w:rsidR="00CF1004" w:rsidRPr="00CF1004" w:rsidRDefault="00CF1004" w:rsidP="00CF1004">
      <w:pPr>
        <w:rPr>
          <w:sz w:val="24"/>
          <w:szCs w:val="24"/>
          <w:lang w:val="en-US"/>
        </w:rPr>
      </w:pPr>
      <w:r w:rsidRPr="00CF1004">
        <w:rPr>
          <w:sz w:val="24"/>
          <w:szCs w:val="24"/>
          <w:lang w:val="en-US"/>
        </w:rPr>
        <w:t xml:space="preserve">int </w:t>
      </w:r>
      <w:proofErr w:type="gramStart"/>
      <w:r w:rsidRPr="00CF1004">
        <w:rPr>
          <w:sz w:val="24"/>
          <w:szCs w:val="24"/>
          <w:lang w:val="en-US"/>
        </w:rPr>
        <w:t>main(</w:t>
      </w:r>
      <w:proofErr w:type="gramEnd"/>
      <w:r w:rsidRPr="00CF1004">
        <w:rPr>
          <w:sz w:val="24"/>
          <w:szCs w:val="24"/>
          <w:lang w:val="en-US"/>
        </w:rPr>
        <w:t>)</w:t>
      </w:r>
    </w:p>
    <w:p w14:paraId="077C6C3D" w14:textId="77777777" w:rsidR="00CF1004" w:rsidRPr="00CF1004" w:rsidRDefault="00CF1004" w:rsidP="00CF1004">
      <w:pPr>
        <w:rPr>
          <w:sz w:val="24"/>
          <w:szCs w:val="24"/>
          <w:lang w:val="en-US"/>
        </w:rPr>
      </w:pPr>
      <w:r w:rsidRPr="00CF1004">
        <w:rPr>
          <w:sz w:val="24"/>
          <w:szCs w:val="24"/>
          <w:lang w:val="en-US"/>
        </w:rPr>
        <w:t>{</w:t>
      </w:r>
    </w:p>
    <w:p w14:paraId="4B512684" w14:textId="77777777" w:rsidR="00CF1004" w:rsidRPr="00CF1004" w:rsidRDefault="00CF1004" w:rsidP="00CF1004">
      <w:pPr>
        <w:rPr>
          <w:sz w:val="24"/>
          <w:szCs w:val="24"/>
          <w:lang w:val="en-US"/>
        </w:rPr>
      </w:pPr>
      <w:r w:rsidRPr="00CF1004">
        <w:rPr>
          <w:sz w:val="24"/>
          <w:szCs w:val="24"/>
          <w:lang w:val="en-US"/>
        </w:rPr>
        <w:t xml:space="preserve">    int </w:t>
      </w:r>
      <w:proofErr w:type="spellStart"/>
      <w:proofErr w:type="gramStart"/>
      <w:r w:rsidRPr="00CF1004">
        <w:rPr>
          <w:sz w:val="24"/>
          <w:szCs w:val="24"/>
          <w:lang w:val="en-US"/>
        </w:rPr>
        <w:t>n,key</w:t>
      </w:r>
      <w:proofErr w:type="gramEnd"/>
      <w:r w:rsidRPr="00CF1004">
        <w:rPr>
          <w:sz w:val="24"/>
          <w:szCs w:val="24"/>
          <w:lang w:val="en-US"/>
        </w:rPr>
        <w:t>,a</w:t>
      </w:r>
      <w:proofErr w:type="spellEnd"/>
      <w:r w:rsidRPr="00CF1004">
        <w:rPr>
          <w:sz w:val="24"/>
          <w:szCs w:val="24"/>
          <w:lang w:val="en-US"/>
        </w:rPr>
        <w:t>[n],</w:t>
      </w:r>
      <w:proofErr w:type="spellStart"/>
      <w:r w:rsidRPr="00CF1004">
        <w:rPr>
          <w:sz w:val="24"/>
          <w:szCs w:val="24"/>
          <w:lang w:val="en-US"/>
        </w:rPr>
        <w:t>t,i</w:t>
      </w:r>
      <w:proofErr w:type="spellEnd"/>
      <w:r w:rsidRPr="00CF1004">
        <w:rPr>
          <w:sz w:val="24"/>
          <w:szCs w:val="24"/>
          <w:lang w:val="en-US"/>
        </w:rPr>
        <w:t>;</w:t>
      </w:r>
    </w:p>
    <w:p w14:paraId="033F854D" w14:textId="77777777" w:rsidR="00CF1004" w:rsidRPr="00CF1004" w:rsidRDefault="00CF1004" w:rsidP="00CF1004">
      <w:pPr>
        <w:rPr>
          <w:sz w:val="24"/>
          <w:szCs w:val="24"/>
          <w:lang w:val="en-US"/>
        </w:rPr>
      </w:pPr>
      <w:r w:rsidRPr="00CF1004">
        <w:rPr>
          <w:sz w:val="24"/>
          <w:szCs w:val="24"/>
          <w:lang w:val="en-US"/>
        </w:rPr>
        <w:t xml:space="preserve">    cout&lt;&lt;"Enter the no of test cases"&lt;&lt;endl;</w:t>
      </w:r>
    </w:p>
    <w:p w14:paraId="36E98B4D" w14:textId="77777777" w:rsidR="00CF1004" w:rsidRPr="00CF1004" w:rsidRDefault="00CF1004" w:rsidP="00CF1004">
      <w:pPr>
        <w:rPr>
          <w:sz w:val="24"/>
          <w:szCs w:val="24"/>
          <w:lang w:val="en-US"/>
        </w:rPr>
      </w:pPr>
      <w:r w:rsidRPr="00CF1004">
        <w:rPr>
          <w:sz w:val="24"/>
          <w:szCs w:val="24"/>
          <w:lang w:val="en-US"/>
        </w:rPr>
        <w:t xml:space="preserve">    cin&gt;&gt;t;</w:t>
      </w:r>
    </w:p>
    <w:p w14:paraId="3891E8E2" w14:textId="77777777" w:rsidR="00CF1004" w:rsidRPr="00CF1004" w:rsidRDefault="00CF1004" w:rsidP="00CF1004">
      <w:pPr>
        <w:rPr>
          <w:sz w:val="24"/>
          <w:szCs w:val="24"/>
          <w:lang w:val="en-US"/>
        </w:rPr>
      </w:pPr>
      <w:r w:rsidRPr="00CF1004">
        <w:rPr>
          <w:sz w:val="24"/>
          <w:szCs w:val="24"/>
          <w:lang w:val="en-US"/>
        </w:rPr>
        <w:t xml:space="preserve">    </w:t>
      </w:r>
      <w:proofErr w:type="gramStart"/>
      <w:r w:rsidRPr="00CF1004">
        <w:rPr>
          <w:sz w:val="24"/>
          <w:szCs w:val="24"/>
          <w:lang w:val="en-US"/>
        </w:rPr>
        <w:t>for(</w:t>
      </w:r>
      <w:proofErr w:type="gramEnd"/>
      <w:r w:rsidRPr="00CF1004">
        <w:rPr>
          <w:sz w:val="24"/>
          <w:szCs w:val="24"/>
          <w:lang w:val="en-US"/>
        </w:rPr>
        <w:t>int j=0;j&lt;</w:t>
      </w:r>
      <w:proofErr w:type="spellStart"/>
      <w:r w:rsidRPr="00CF1004">
        <w:rPr>
          <w:sz w:val="24"/>
          <w:szCs w:val="24"/>
          <w:lang w:val="en-US"/>
        </w:rPr>
        <w:t>t;j</w:t>
      </w:r>
      <w:proofErr w:type="spellEnd"/>
      <w:r w:rsidRPr="00CF1004">
        <w:rPr>
          <w:sz w:val="24"/>
          <w:szCs w:val="24"/>
          <w:lang w:val="en-US"/>
        </w:rPr>
        <w:t>++)</w:t>
      </w:r>
    </w:p>
    <w:p w14:paraId="50A003C3" w14:textId="77777777" w:rsidR="00CF1004" w:rsidRPr="00CF1004" w:rsidRDefault="00CF1004" w:rsidP="00CF1004">
      <w:pPr>
        <w:rPr>
          <w:sz w:val="24"/>
          <w:szCs w:val="24"/>
          <w:lang w:val="en-US"/>
        </w:rPr>
      </w:pPr>
      <w:r w:rsidRPr="00CF1004">
        <w:rPr>
          <w:sz w:val="24"/>
          <w:szCs w:val="24"/>
          <w:lang w:val="en-US"/>
        </w:rPr>
        <w:t xml:space="preserve">    {</w:t>
      </w:r>
    </w:p>
    <w:p w14:paraId="25BD2BA1" w14:textId="77777777" w:rsidR="00CF1004" w:rsidRPr="00CF1004" w:rsidRDefault="00CF1004" w:rsidP="00CF1004">
      <w:pPr>
        <w:rPr>
          <w:sz w:val="24"/>
          <w:szCs w:val="24"/>
          <w:lang w:val="en-US"/>
        </w:rPr>
      </w:pPr>
      <w:r w:rsidRPr="00CF1004">
        <w:rPr>
          <w:sz w:val="24"/>
          <w:szCs w:val="24"/>
          <w:lang w:val="en-US"/>
        </w:rPr>
        <w:t xml:space="preserve">        cout&lt;&lt;"Enter the Size of array: "&lt;&lt;endl;</w:t>
      </w:r>
    </w:p>
    <w:p w14:paraId="653F8685" w14:textId="77777777" w:rsidR="00CF1004" w:rsidRPr="00CF1004" w:rsidRDefault="00CF1004" w:rsidP="00CF1004">
      <w:pPr>
        <w:rPr>
          <w:sz w:val="24"/>
          <w:szCs w:val="24"/>
          <w:lang w:val="en-US"/>
        </w:rPr>
      </w:pPr>
      <w:r w:rsidRPr="00CF1004">
        <w:rPr>
          <w:sz w:val="24"/>
          <w:szCs w:val="24"/>
          <w:lang w:val="en-US"/>
        </w:rPr>
        <w:t xml:space="preserve">        cin&gt;&gt;n;</w:t>
      </w:r>
    </w:p>
    <w:p w14:paraId="51187DA6" w14:textId="77777777" w:rsidR="00CF1004" w:rsidRPr="00CF1004" w:rsidRDefault="00CF1004" w:rsidP="00CF1004">
      <w:pPr>
        <w:rPr>
          <w:sz w:val="24"/>
          <w:szCs w:val="24"/>
          <w:lang w:val="en-US"/>
        </w:rPr>
      </w:pPr>
      <w:r w:rsidRPr="00CF1004">
        <w:rPr>
          <w:sz w:val="24"/>
          <w:szCs w:val="24"/>
          <w:lang w:val="en-US"/>
        </w:rPr>
        <w:t xml:space="preserve">        cout&lt;&lt;"Enter the elements of array"&lt;&lt;endl;</w:t>
      </w:r>
    </w:p>
    <w:p w14:paraId="33992146" w14:textId="77777777" w:rsidR="00CF1004" w:rsidRPr="00CF1004" w:rsidRDefault="00CF1004" w:rsidP="00CF1004">
      <w:pPr>
        <w:rPr>
          <w:sz w:val="24"/>
          <w:szCs w:val="24"/>
          <w:lang w:val="en-US"/>
        </w:rPr>
      </w:pPr>
      <w:r w:rsidRPr="00CF1004">
        <w:rPr>
          <w:sz w:val="24"/>
          <w:szCs w:val="24"/>
          <w:lang w:val="en-US"/>
        </w:rPr>
        <w:t xml:space="preserve">        for(</w:t>
      </w:r>
      <w:proofErr w:type="spellStart"/>
      <w:r w:rsidRPr="00CF1004">
        <w:rPr>
          <w:sz w:val="24"/>
          <w:szCs w:val="24"/>
          <w:lang w:val="en-US"/>
        </w:rPr>
        <w:t>i</w:t>
      </w:r>
      <w:proofErr w:type="spellEnd"/>
      <w:r w:rsidRPr="00CF1004">
        <w:rPr>
          <w:sz w:val="24"/>
          <w:szCs w:val="24"/>
          <w:lang w:val="en-US"/>
        </w:rPr>
        <w:t>=</w:t>
      </w:r>
      <w:proofErr w:type="gramStart"/>
      <w:r w:rsidRPr="00CF1004">
        <w:rPr>
          <w:sz w:val="24"/>
          <w:szCs w:val="24"/>
          <w:lang w:val="en-US"/>
        </w:rPr>
        <w:t>0;i</w:t>
      </w:r>
      <w:proofErr w:type="gramEnd"/>
      <w:r w:rsidRPr="00CF1004">
        <w:rPr>
          <w:sz w:val="24"/>
          <w:szCs w:val="24"/>
          <w:lang w:val="en-US"/>
        </w:rPr>
        <w:t>&lt;</w:t>
      </w:r>
      <w:proofErr w:type="spellStart"/>
      <w:r w:rsidRPr="00CF1004">
        <w:rPr>
          <w:sz w:val="24"/>
          <w:szCs w:val="24"/>
          <w:lang w:val="en-US"/>
        </w:rPr>
        <w:t>n;i</w:t>
      </w:r>
      <w:proofErr w:type="spellEnd"/>
      <w:r w:rsidRPr="00CF1004">
        <w:rPr>
          <w:sz w:val="24"/>
          <w:szCs w:val="24"/>
          <w:lang w:val="en-US"/>
        </w:rPr>
        <w:t>++)</w:t>
      </w:r>
    </w:p>
    <w:p w14:paraId="149E3759" w14:textId="77777777" w:rsidR="00CF1004" w:rsidRPr="00CF1004" w:rsidRDefault="00CF1004" w:rsidP="00CF1004">
      <w:pPr>
        <w:rPr>
          <w:sz w:val="24"/>
          <w:szCs w:val="24"/>
          <w:lang w:val="en-US"/>
        </w:rPr>
      </w:pPr>
      <w:r w:rsidRPr="00CF1004">
        <w:rPr>
          <w:sz w:val="24"/>
          <w:szCs w:val="24"/>
          <w:lang w:val="en-US"/>
        </w:rPr>
        <w:t xml:space="preserve">        {</w:t>
      </w:r>
    </w:p>
    <w:p w14:paraId="14BE1EA9" w14:textId="77777777" w:rsidR="00CF1004" w:rsidRPr="00CF1004" w:rsidRDefault="00CF1004" w:rsidP="00CF1004">
      <w:pPr>
        <w:rPr>
          <w:sz w:val="24"/>
          <w:szCs w:val="24"/>
          <w:lang w:val="en-US"/>
        </w:rPr>
      </w:pPr>
      <w:r w:rsidRPr="00CF1004">
        <w:rPr>
          <w:sz w:val="24"/>
          <w:szCs w:val="24"/>
          <w:lang w:val="en-US"/>
        </w:rPr>
        <w:t xml:space="preserve">            cin&gt;&gt;a[</w:t>
      </w:r>
      <w:proofErr w:type="spellStart"/>
      <w:r w:rsidRPr="00CF1004">
        <w:rPr>
          <w:sz w:val="24"/>
          <w:szCs w:val="24"/>
          <w:lang w:val="en-US"/>
        </w:rPr>
        <w:t>i</w:t>
      </w:r>
      <w:proofErr w:type="spellEnd"/>
      <w:r w:rsidRPr="00CF1004">
        <w:rPr>
          <w:sz w:val="24"/>
          <w:szCs w:val="24"/>
          <w:lang w:val="en-US"/>
        </w:rPr>
        <w:t>];</w:t>
      </w:r>
    </w:p>
    <w:p w14:paraId="5CAAFE41" w14:textId="77777777" w:rsidR="00CF1004" w:rsidRPr="00CF1004" w:rsidRDefault="00CF1004" w:rsidP="00CF1004">
      <w:pPr>
        <w:rPr>
          <w:sz w:val="24"/>
          <w:szCs w:val="24"/>
          <w:lang w:val="en-US"/>
        </w:rPr>
      </w:pPr>
      <w:r w:rsidRPr="00CF1004">
        <w:rPr>
          <w:sz w:val="24"/>
          <w:szCs w:val="24"/>
          <w:lang w:val="en-US"/>
        </w:rPr>
        <w:t xml:space="preserve">        }</w:t>
      </w:r>
    </w:p>
    <w:p w14:paraId="26E8DAAF" w14:textId="77777777" w:rsidR="00CF1004" w:rsidRPr="00CF1004" w:rsidRDefault="00CF1004" w:rsidP="00CF1004">
      <w:pPr>
        <w:rPr>
          <w:sz w:val="24"/>
          <w:szCs w:val="24"/>
          <w:lang w:val="en-US"/>
        </w:rPr>
      </w:pPr>
      <w:r w:rsidRPr="00CF1004">
        <w:rPr>
          <w:sz w:val="24"/>
          <w:szCs w:val="24"/>
          <w:lang w:val="en-US"/>
        </w:rPr>
        <w:t xml:space="preserve">         cout&lt;&lt;"Enter the element to be searched:"&lt;&lt;endl;</w:t>
      </w:r>
    </w:p>
    <w:p w14:paraId="4E1A2199" w14:textId="77777777" w:rsidR="00CF1004" w:rsidRPr="00CF1004" w:rsidRDefault="00CF1004" w:rsidP="00CF1004">
      <w:pPr>
        <w:rPr>
          <w:sz w:val="24"/>
          <w:szCs w:val="24"/>
          <w:lang w:val="en-US"/>
        </w:rPr>
      </w:pPr>
      <w:r w:rsidRPr="00CF1004">
        <w:rPr>
          <w:sz w:val="24"/>
          <w:szCs w:val="24"/>
          <w:lang w:val="en-US"/>
        </w:rPr>
        <w:t xml:space="preserve">        cin&gt;&gt;key;</w:t>
      </w:r>
    </w:p>
    <w:p w14:paraId="5B87C2FF" w14:textId="77777777" w:rsidR="00CF1004" w:rsidRPr="00CF1004" w:rsidRDefault="00CF1004" w:rsidP="00CF1004">
      <w:pPr>
        <w:rPr>
          <w:sz w:val="24"/>
          <w:szCs w:val="24"/>
          <w:lang w:val="en-US"/>
        </w:rPr>
      </w:pPr>
    </w:p>
    <w:p w14:paraId="0250975E" w14:textId="77777777" w:rsidR="00CF1004" w:rsidRPr="00CF1004" w:rsidRDefault="00CF1004" w:rsidP="00CF1004">
      <w:pPr>
        <w:rPr>
          <w:sz w:val="24"/>
          <w:szCs w:val="24"/>
          <w:lang w:val="en-US"/>
        </w:rPr>
      </w:pPr>
      <w:r w:rsidRPr="00CF1004">
        <w:rPr>
          <w:sz w:val="24"/>
          <w:szCs w:val="24"/>
          <w:lang w:val="en-US"/>
        </w:rPr>
        <w:t xml:space="preserve">        linear(</w:t>
      </w:r>
      <w:proofErr w:type="spellStart"/>
      <w:proofErr w:type="gramStart"/>
      <w:r w:rsidRPr="00CF1004">
        <w:rPr>
          <w:sz w:val="24"/>
          <w:szCs w:val="24"/>
          <w:lang w:val="en-US"/>
        </w:rPr>
        <w:t>a,n</w:t>
      </w:r>
      <w:proofErr w:type="gramEnd"/>
      <w:r w:rsidRPr="00CF1004">
        <w:rPr>
          <w:sz w:val="24"/>
          <w:szCs w:val="24"/>
          <w:lang w:val="en-US"/>
        </w:rPr>
        <w:t>,key</w:t>
      </w:r>
      <w:proofErr w:type="spellEnd"/>
      <w:r w:rsidRPr="00CF1004">
        <w:rPr>
          <w:sz w:val="24"/>
          <w:szCs w:val="24"/>
          <w:lang w:val="en-US"/>
        </w:rPr>
        <w:t>);</w:t>
      </w:r>
    </w:p>
    <w:p w14:paraId="68CBA5BF" w14:textId="77777777" w:rsidR="00CF1004" w:rsidRPr="00CF1004" w:rsidRDefault="00CF1004" w:rsidP="00CF1004">
      <w:pPr>
        <w:rPr>
          <w:sz w:val="24"/>
          <w:szCs w:val="24"/>
          <w:lang w:val="en-US"/>
        </w:rPr>
      </w:pPr>
    </w:p>
    <w:p w14:paraId="67A27DDB" w14:textId="77777777" w:rsidR="00CF1004" w:rsidRPr="00CF1004" w:rsidRDefault="00CF1004" w:rsidP="00CF1004">
      <w:pPr>
        <w:rPr>
          <w:sz w:val="24"/>
          <w:szCs w:val="24"/>
          <w:lang w:val="en-US"/>
        </w:rPr>
      </w:pPr>
      <w:r w:rsidRPr="00CF1004">
        <w:rPr>
          <w:sz w:val="24"/>
          <w:szCs w:val="24"/>
          <w:lang w:val="en-US"/>
        </w:rPr>
        <w:t xml:space="preserve">    }</w:t>
      </w:r>
    </w:p>
    <w:p w14:paraId="2D152337" w14:textId="5F8F9E10" w:rsidR="00CF1004" w:rsidRDefault="00CF1004" w:rsidP="00CF1004">
      <w:pPr>
        <w:rPr>
          <w:sz w:val="24"/>
          <w:szCs w:val="24"/>
          <w:lang w:val="en-US"/>
        </w:rPr>
      </w:pPr>
      <w:r w:rsidRPr="00CF1004">
        <w:rPr>
          <w:sz w:val="24"/>
          <w:szCs w:val="24"/>
          <w:lang w:val="en-US"/>
        </w:rPr>
        <w:t>}</w:t>
      </w:r>
    </w:p>
    <w:p w14:paraId="23AFB04B" w14:textId="260AF6FA" w:rsidR="00CF1004" w:rsidRDefault="00CF1004" w:rsidP="00CF1004">
      <w:pPr>
        <w:rPr>
          <w:sz w:val="24"/>
          <w:szCs w:val="24"/>
          <w:lang w:val="en-US"/>
        </w:rPr>
      </w:pPr>
    </w:p>
    <w:p w14:paraId="0DB1A479" w14:textId="72FF6CA7" w:rsidR="00CF1004" w:rsidRDefault="00CF1004" w:rsidP="00CF1004">
      <w:pPr>
        <w:rPr>
          <w:sz w:val="24"/>
          <w:szCs w:val="24"/>
          <w:lang w:val="en-US"/>
        </w:rPr>
      </w:pPr>
    </w:p>
    <w:p w14:paraId="1D9FA810" w14:textId="49E7CF60" w:rsidR="00CF1004" w:rsidRDefault="00CF1004" w:rsidP="00CF1004">
      <w:pPr>
        <w:rPr>
          <w:sz w:val="24"/>
          <w:szCs w:val="24"/>
          <w:lang w:val="en-US"/>
        </w:rPr>
      </w:pPr>
    </w:p>
    <w:p w14:paraId="5D0B6346" w14:textId="77777777" w:rsidR="00021DDD" w:rsidRPr="00CF1004" w:rsidRDefault="00021DDD" w:rsidP="00CF1004">
      <w:pPr>
        <w:rPr>
          <w:sz w:val="24"/>
          <w:szCs w:val="24"/>
          <w:lang w:val="en-US"/>
        </w:rPr>
      </w:pPr>
    </w:p>
    <w:p w14:paraId="5C26BE62" w14:textId="77777777" w:rsidR="00324E9E" w:rsidRDefault="00324E9E" w:rsidP="00CF1004">
      <w:pPr>
        <w:rPr>
          <w:b/>
          <w:bCs/>
          <w:lang w:val="en-US"/>
        </w:rPr>
      </w:pPr>
    </w:p>
    <w:p w14:paraId="0B8EB3D7" w14:textId="656DF1C3" w:rsidR="00CF1004" w:rsidRPr="00110FAF" w:rsidRDefault="00CF1004" w:rsidP="00CF1004">
      <w:pPr>
        <w:rPr>
          <w:b/>
          <w:bCs/>
          <w:lang w:val="en-US"/>
        </w:rPr>
      </w:pPr>
      <w:r w:rsidRPr="00110FAF">
        <w:rPr>
          <w:b/>
          <w:bCs/>
          <w:lang w:val="en-US"/>
        </w:rPr>
        <w:lastRenderedPageBreak/>
        <w:t>OUTPUT:</w:t>
      </w:r>
    </w:p>
    <w:p w14:paraId="7568971F" w14:textId="77777777" w:rsidR="00CF1004" w:rsidRPr="00CF1004" w:rsidRDefault="00CF1004" w:rsidP="00CF1004">
      <w:pPr>
        <w:rPr>
          <w:lang w:val="en-US"/>
        </w:rPr>
      </w:pPr>
      <w:r w:rsidRPr="00CF1004">
        <w:rPr>
          <w:lang w:val="en-US"/>
        </w:rPr>
        <w:t>enter the no of test cases</w:t>
      </w:r>
    </w:p>
    <w:p w14:paraId="487A6F9B" w14:textId="77777777" w:rsidR="00CF1004" w:rsidRPr="00CF1004" w:rsidRDefault="00CF1004" w:rsidP="00CF1004">
      <w:pPr>
        <w:rPr>
          <w:lang w:val="en-US"/>
        </w:rPr>
      </w:pPr>
      <w:r w:rsidRPr="00CF1004">
        <w:rPr>
          <w:lang w:val="en-US"/>
        </w:rPr>
        <w:t>3</w:t>
      </w:r>
    </w:p>
    <w:p w14:paraId="1C186427" w14:textId="77777777" w:rsidR="00CF1004" w:rsidRPr="00CF1004" w:rsidRDefault="00CF1004" w:rsidP="00CF1004">
      <w:pPr>
        <w:rPr>
          <w:lang w:val="en-US"/>
        </w:rPr>
      </w:pPr>
      <w:r w:rsidRPr="00CF1004">
        <w:rPr>
          <w:lang w:val="en-US"/>
        </w:rPr>
        <w:t>enter the size of an array</w:t>
      </w:r>
    </w:p>
    <w:p w14:paraId="6EC6F3A6" w14:textId="77777777" w:rsidR="00CF1004" w:rsidRPr="00CF1004" w:rsidRDefault="00CF1004" w:rsidP="00CF1004">
      <w:pPr>
        <w:rPr>
          <w:lang w:val="en-US"/>
        </w:rPr>
      </w:pPr>
      <w:r w:rsidRPr="00CF1004">
        <w:rPr>
          <w:lang w:val="en-US"/>
        </w:rPr>
        <w:t>8</w:t>
      </w:r>
    </w:p>
    <w:p w14:paraId="617E0C15" w14:textId="77777777" w:rsidR="00CF1004" w:rsidRPr="00CF1004" w:rsidRDefault="00CF1004" w:rsidP="00CF1004">
      <w:pPr>
        <w:rPr>
          <w:lang w:val="en-US"/>
        </w:rPr>
      </w:pPr>
      <w:r w:rsidRPr="00CF1004">
        <w:rPr>
          <w:lang w:val="en-US"/>
        </w:rPr>
        <w:t>34 35 65 31 25 89 64 30</w:t>
      </w:r>
    </w:p>
    <w:p w14:paraId="3BA2674F" w14:textId="77777777" w:rsidR="00CF1004" w:rsidRPr="00CF1004" w:rsidRDefault="00CF1004" w:rsidP="00CF1004">
      <w:pPr>
        <w:rPr>
          <w:lang w:val="en-US"/>
        </w:rPr>
      </w:pPr>
      <w:r w:rsidRPr="00CF1004">
        <w:rPr>
          <w:lang w:val="en-US"/>
        </w:rPr>
        <w:t>enter the element to be searched</w:t>
      </w:r>
    </w:p>
    <w:p w14:paraId="606207D5" w14:textId="055C2F49" w:rsidR="00CF1004" w:rsidRDefault="00CF1004" w:rsidP="00CF1004">
      <w:pPr>
        <w:rPr>
          <w:lang w:val="en-US"/>
        </w:rPr>
      </w:pPr>
      <w:r w:rsidRPr="00CF1004">
        <w:rPr>
          <w:lang w:val="en-US"/>
        </w:rPr>
        <w:t>89</w:t>
      </w:r>
    </w:p>
    <w:p w14:paraId="3C8EB38D" w14:textId="3C656F44" w:rsidR="00CF1004" w:rsidRPr="00CF1004" w:rsidRDefault="00CF1004" w:rsidP="00CF1004">
      <w:pPr>
        <w:rPr>
          <w:lang w:val="en-US"/>
        </w:rPr>
      </w:pPr>
      <w:r>
        <w:rPr>
          <w:lang w:val="en-US"/>
        </w:rPr>
        <w:t>present</w:t>
      </w:r>
    </w:p>
    <w:p w14:paraId="2BD350D2" w14:textId="0135AF71" w:rsidR="00CF1004" w:rsidRPr="00CF1004" w:rsidRDefault="00CF1004" w:rsidP="00CF1004">
      <w:pPr>
        <w:rPr>
          <w:lang w:val="en-US"/>
        </w:rPr>
      </w:pPr>
      <w:r>
        <w:rPr>
          <w:lang w:val="en-US"/>
        </w:rPr>
        <w:t xml:space="preserve">Total Comparisons: </w:t>
      </w:r>
      <w:r w:rsidRPr="00CF1004">
        <w:rPr>
          <w:lang w:val="en-US"/>
        </w:rPr>
        <w:t>6</w:t>
      </w:r>
    </w:p>
    <w:p w14:paraId="64D044FB" w14:textId="77777777" w:rsidR="00CF1004" w:rsidRPr="00CF1004" w:rsidRDefault="00CF1004" w:rsidP="00CF1004">
      <w:pPr>
        <w:rPr>
          <w:lang w:val="en-US"/>
        </w:rPr>
      </w:pPr>
      <w:r w:rsidRPr="00CF1004">
        <w:rPr>
          <w:lang w:val="en-US"/>
        </w:rPr>
        <w:t>enter the size of an array</w:t>
      </w:r>
    </w:p>
    <w:p w14:paraId="24F32FF8" w14:textId="77777777" w:rsidR="00CF1004" w:rsidRPr="00CF1004" w:rsidRDefault="00CF1004" w:rsidP="00CF1004">
      <w:pPr>
        <w:rPr>
          <w:lang w:val="en-US"/>
        </w:rPr>
      </w:pPr>
      <w:r w:rsidRPr="00CF1004">
        <w:rPr>
          <w:lang w:val="en-US"/>
        </w:rPr>
        <w:t>5</w:t>
      </w:r>
    </w:p>
    <w:p w14:paraId="20840E51" w14:textId="77777777" w:rsidR="00CF1004" w:rsidRPr="00CF1004" w:rsidRDefault="00CF1004" w:rsidP="00CF1004">
      <w:pPr>
        <w:rPr>
          <w:lang w:val="en-US"/>
        </w:rPr>
      </w:pPr>
      <w:r w:rsidRPr="00CF1004">
        <w:rPr>
          <w:lang w:val="en-US"/>
        </w:rPr>
        <w:t>977 354 244 546 355</w:t>
      </w:r>
    </w:p>
    <w:p w14:paraId="05260F5F" w14:textId="77777777" w:rsidR="00CF1004" w:rsidRPr="00CF1004" w:rsidRDefault="00CF1004" w:rsidP="00CF1004">
      <w:pPr>
        <w:rPr>
          <w:lang w:val="en-US"/>
        </w:rPr>
      </w:pPr>
      <w:r w:rsidRPr="00CF1004">
        <w:rPr>
          <w:lang w:val="en-US"/>
        </w:rPr>
        <w:t>enter the element to be searched</w:t>
      </w:r>
    </w:p>
    <w:p w14:paraId="2028701A" w14:textId="5492B6AF" w:rsidR="00CF1004" w:rsidRDefault="00CF1004" w:rsidP="00CF1004">
      <w:pPr>
        <w:rPr>
          <w:lang w:val="en-US"/>
        </w:rPr>
      </w:pPr>
      <w:r w:rsidRPr="00CF1004">
        <w:rPr>
          <w:lang w:val="en-US"/>
        </w:rPr>
        <w:t>244</w:t>
      </w:r>
    </w:p>
    <w:p w14:paraId="1B773ED4" w14:textId="7F82745F" w:rsidR="00CF1004" w:rsidRPr="00CF1004" w:rsidRDefault="00CF1004" w:rsidP="00CF1004">
      <w:pPr>
        <w:rPr>
          <w:lang w:val="en-US"/>
        </w:rPr>
      </w:pPr>
      <w:r>
        <w:rPr>
          <w:lang w:val="en-US"/>
        </w:rPr>
        <w:t>present</w:t>
      </w:r>
    </w:p>
    <w:p w14:paraId="4A615EF3" w14:textId="5BC5F69C" w:rsidR="00CF1004" w:rsidRPr="00CF1004" w:rsidRDefault="00CF1004" w:rsidP="00CF1004">
      <w:pPr>
        <w:rPr>
          <w:lang w:val="en-US"/>
        </w:rPr>
      </w:pPr>
      <w:r>
        <w:rPr>
          <w:lang w:val="en-US"/>
        </w:rPr>
        <w:t xml:space="preserve">Total Comparisons: </w:t>
      </w:r>
      <w:r w:rsidRPr="00CF1004">
        <w:rPr>
          <w:lang w:val="en-US"/>
        </w:rPr>
        <w:t>3</w:t>
      </w:r>
    </w:p>
    <w:p w14:paraId="14847163" w14:textId="77777777" w:rsidR="00CF1004" w:rsidRPr="00CF1004" w:rsidRDefault="00CF1004" w:rsidP="00CF1004">
      <w:pPr>
        <w:rPr>
          <w:lang w:val="en-US"/>
        </w:rPr>
      </w:pPr>
      <w:r w:rsidRPr="00CF1004">
        <w:rPr>
          <w:lang w:val="en-US"/>
        </w:rPr>
        <w:t>enter the size of an array</w:t>
      </w:r>
    </w:p>
    <w:p w14:paraId="37FEA607" w14:textId="77777777" w:rsidR="00CF1004" w:rsidRPr="00CF1004" w:rsidRDefault="00CF1004" w:rsidP="00CF1004">
      <w:pPr>
        <w:rPr>
          <w:lang w:val="en-US"/>
        </w:rPr>
      </w:pPr>
      <w:r w:rsidRPr="00CF1004">
        <w:rPr>
          <w:lang w:val="en-US"/>
        </w:rPr>
        <w:t>6</w:t>
      </w:r>
    </w:p>
    <w:p w14:paraId="3F3423D3" w14:textId="77777777" w:rsidR="00CF1004" w:rsidRPr="00CF1004" w:rsidRDefault="00CF1004" w:rsidP="00CF1004">
      <w:pPr>
        <w:rPr>
          <w:lang w:val="en-US"/>
        </w:rPr>
      </w:pPr>
      <w:r w:rsidRPr="00CF1004">
        <w:rPr>
          <w:lang w:val="en-US"/>
        </w:rPr>
        <w:t>23 64 13 67 43 56</w:t>
      </w:r>
    </w:p>
    <w:p w14:paraId="4E4F21DB" w14:textId="77777777" w:rsidR="00CF1004" w:rsidRPr="00CF1004" w:rsidRDefault="00CF1004" w:rsidP="00CF1004">
      <w:pPr>
        <w:rPr>
          <w:lang w:val="en-US"/>
        </w:rPr>
      </w:pPr>
      <w:r w:rsidRPr="00CF1004">
        <w:rPr>
          <w:lang w:val="en-US"/>
        </w:rPr>
        <w:t>enter the element to be searched</w:t>
      </w:r>
    </w:p>
    <w:p w14:paraId="4CD29DFB" w14:textId="4AB7673C" w:rsidR="00CF1004" w:rsidRDefault="00CF1004" w:rsidP="00CF1004">
      <w:pPr>
        <w:rPr>
          <w:lang w:val="en-US"/>
        </w:rPr>
      </w:pPr>
      <w:r w:rsidRPr="00CF1004">
        <w:rPr>
          <w:lang w:val="en-US"/>
        </w:rPr>
        <w:t>63</w:t>
      </w:r>
    </w:p>
    <w:p w14:paraId="7900330C" w14:textId="55A22CBF" w:rsidR="00CF1004" w:rsidRPr="00CF1004" w:rsidRDefault="00CF1004" w:rsidP="00CF1004">
      <w:pPr>
        <w:rPr>
          <w:lang w:val="en-US"/>
        </w:rPr>
      </w:pPr>
      <w:r>
        <w:rPr>
          <w:lang w:val="en-US"/>
        </w:rPr>
        <w:t>Total Comparisons:6</w:t>
      </w:r>
    </w:p>
    <w:p w14:paraId="470394B4" w14:textId="77777777" w:rsidR="00CF1004" w:rsidRPr="00CF1004" w:rsidRDefault="00CF1004" w:rsidP="00CF1004">
      <w:pPr>
        <w:rPr>
          <w:lang w:val="en-US"/>
        </w:rPr>
      </w:pPr>
      <w:r w:rsidRPr="00CF1004">
        <w:rPr>
          <w:lang w:val="en-US"/>
        </w:rPr>
        <w:t>not present</w:t>
      </w:r>
    </w:p>
    <w:p w14:paraId="6F6C9428" w14:textId="77777777" w:rsidR="00CF1004" w:rsidRPr="00CF1004" w:rsidRDefault="00CF1004" w:rsidP="00CF1004">
      <w:pPr>
        <w:rPr>
          <w:lang w:val="en-US"/>
        </w:rPr>
      </w:pPr>
    </w:p>
    <w:p w14:paraId="337CA969" w14:textId="77777777" w:rsidR="00CF1004" w:rsidRPr="00CF1004" w:rsidRDefault="00CF1004" w:rsidP="00CF1004">
      <w:pPr>
        <w:rPr>
          <w:lang w:val="en-US"/>
        </w:rPr>
      </w:pPr>
      <w:r w:rsidRPr="00CF1004">
        <w:rPr>
          <w:lang w:val="en-US"/>
        </w:rPr>
        <w:t xml:space="preserve">Process returned 0 (0x0)   execution </w:t>
      </w:r>
      <w:proofErr w:type="gramStart"/>
      <w:r w:rsidRPr="00CF1004">
        <w:rPr>
          <w:lang w:val="en-US"/>
        </w:rPr>
        <w:t>time :</w:t>
      </w:r>
      <w:proofErr w:type="gramEnd"/>
      <w:r w:rsidRPr="00CF1004">
        <w:rPr>
          <w:lang w:val="en-US"/>
        </w:rPr>
        <w:t xml:space="preserve"> 83.227 s</w:t>
      </w:r>
    </w:p>
    <w:p w14:paraId="45E0AE84" w14:textId="567CD350" w:rsidR="00CF1004" w:rsidRDefault="00CF1004" w:rsidP="00CF1004">
      <w:pPr>
        <w:rPr>
          <w:lang w:val="en-US"/>
        </w:rPr>
      </w:pPr>
      <w:r w:rsidRPr="00CF1004">
        <w:rPr>
          <w:lang w:val="en-US"/>
        </w:rPr>
        <w:t>Press any key to continue.</w:t>
      </w:r>
    </w:p>
    <w:p w14:paraId="0DC38459" w14:textId="20B90D78" w:rsidR="00CF1004" w:rsidRDefault="00CF1004" w:rsidP="00CF1004">
      <w:pPr>
        <w:rPr>
          <w:lang w:val="en-US"/>
        </w:rPr>
      </w:pPr>
    </w:p>
    <w:p w14:paraId="0F034C47" w14:textId="0C91E69C" w:rsidR="00CF1004" w:rsidRDefault="00CF1004" w:rsidP="00CF1004">
      <w:pPr>
        <w:rPr>
          <w:lang w:val="en-US"/>
        </w:rPr>
      </w:pPr>
    </w:p>
    <w:p w14:paraId="5448A598" w14:textId="02059788" w:rsidR="00CF1004" w:rsidRDefault="00CF1004" w:rsidP="00CF1004">
      <w:pPr>
        <w:rPr>
          <w:lang w:val="en-US"/>
        </w:rPr>
      </w:pPr>
    </w:p>
    <w:p w14:paraId="0C5219E7" w14:textId="77777777" w:rsidR="00110FAF" w:rsidRDefault="00110FAF" w:rsidP="00CF1004">
      <w:pPr>
        <w:rPr>
          <w:ins w:id="2" w:author="Deepika Mullagura"/>
          <w:b/>
          <w:bCs/>
          <w:lang w:val="en-US"/>
        </w:rPr>
      </w:pPr>
    </w:p>
    <w:p w14:paraId="03E5F3A3" w14:textId="398100F8" w:rsidR="00110FAF" w:rsidRPr="00110FAF" w:rsidRDefault="00CF1004" w:rsidP="00CF1004">
      <w:pPr>
        <w:rPr>
          <w:ins w:id="3" w:author="Deepika Mullagura"/>
          <w:b/>
          <w:bCs/>
          <w:lang w:val="en-US"/>
        </w:rPr>
      </w:pPr>
      <w:ins w:id="4" w:author="Deepika Mullagura">
        <w:r w:rsidRPr="00CF1004">
          <w:rPr>
            <w:b/>
            <w:bCs/>
            <w:lang w:val="en-US"/>
          </w:rPr>
          <w:lastRenderedPageBreak/>
          <w:t>2.</w:t>
        </w:r>
        <w:r w:rsidR="00110FAF" w:rsidRPr="00110FAF">
          <w:rPr>
            <w:b/>
            <w:bCs/>
          </w:rPr>
          <w:t>Given an already sorted array of positive integers, design an algorithm and implement it using a program to find whether given key element is present in the array or not. Also, find total number of comparisons for each input case. (Time Complexity = O(</w:t>
        </w:r>
        <w:proofErr w:type="spellStart"/>
        <w:r w:rsidR="00110FAF" w:rsidRPr="00110FAF">
          <w:rPr>
            <w:b/>
            <w:bCs/>
          </w:rPr>
          <w:t>nlogn</w:t>
        </w:r>
        <w:proofErr w:type="spellEnd"/>
        <w:r w:rsidR="00110FAF" w:rsidRPr="00110FAF">
          <w:rPr>
            <w:b/>
            <w:bCs/>
          </w:rPr>
          <w:t>), where n is the size of input).</w:t>
        </w:r>
      </w:ins>
    </w:p>
    <w:p w14:paraId="2B92F1AF" w14:textId="3CA79402" w:rsidR="00CF1004" w:rsidRPr="00CF1004" w:rsidRDefault="00CF1004" w:rsidP="00CF1004">
      <w:pPr>
        <w:rPr>
          <w:b/>
          <w:bCs/>
          <w:lang w:val="en-US"/>
        </w:rPr>
      </w:pPr>
      <w:r w:rsidRPr="00CF1004">
        <w:rPr>
          <w:b/>
          <w:bCs/>
          <w:lang w:val="en-US"/>
        </w:rPr>
        <w:t xml:space="preserve">2.Binary </w:t>
      </w:r>
      <w:proofErr w:type="spellStart"/>
      <w:ins w:id="5" w:author="Deepika Mullagura">
        <w:r w:rsidRPr="00CF1004">
          <w:rPr>
            <w:b/>
            <w:bCs/>
            <w:lang w:val="en-US"/>
          </w:rPr>
          <w:t>SearchBinary</w:t>
        </w:r>
        <w:proofErr w:type="spellEnd"/>
        <w:r w:rsidRPr="00CF1004">
          <w:rPr>
            <w:b/>
            <w:bCs/>
            <w:lang w:val="en-US"/>
          </w:rPr>
          <w:t xml:space="preserve"> Search</w:t>
        </w:r>
      </w:ins>
    </w:p>
    <w:p w14:paraId="3556681F" w14:textId="7BC10AC2" w:rsidR="00CF1004" w:rsidRPr="00110FAF" w:rsidRDefault="00CF1004" w:rsidP="00CF1004">
      <w:pPr>
        <w:rPr>
          <w:b/>
          <w:bCs/>
          <w:lang w:val="en-US"/>
        </w:rPr>
      </w:pPr>
      <w:r w:rsidRPr="00110FAF">
        <w:rPr>
          <w:b/>
          <w:bCs/>
          <w:lang w:val="en-US"/>
        </w:rPr>
        <w:t>CODE:</w:t>
      </w:r>
    </w:p>
    <w:p w14:paraId="1D4306CC" w14:textId="77777777" w:rsidR="00EE52D4" w:rsidRPr="00EE52D4" w:rsidRDefault="00EE52D4" w:rsidP="00EE52D4">
      <w:pPr>
        <w:rPr>
          <w:lang w:val="en-US"/>
        </w:rPr>
      </w:pPr>
      <w:r w:rsidRPr="00EE52D4">
        <w:rPr>
          <w:lang w:val="en-US"/>
        </w:rPr>
        <w:t>#include&lt;iostream&gt;</w:t>
      </w:r>
    </w:p>
    <w:p w14:paraId="2F687589" w14:textId="77777777" w:rsidR="00EE52D4" w:rsidRPr="00EE52D4" w:rsidRDefault="00EE52D4" w:rsidP="00EE52D4">
      <w:pPr>
        <w:rPr>
          <w:lang w:val="en-US"/>
        </w:rPr>
      </w:pPr>
      <w:r w:rsidRPr="00EE52D4">
        <w:rPr>
          <w:lang w:val="en-US"/>
        </w:rPr>
        <w:t>using namespace std;</w:t>
      </w:r>
    </w:p>
    <w:p w14:paraId="5571CFCD" w14:textId="77777777" w:rsidR="00EE52D4" w:rsidRPr="00EE52D4" w:rsidRDefault="00EE52D4" w:rsidP="00EE52D4">
      <w:pPr>
        <w:rPr>
          <w:lang w:val="en-US"/>
        </w:rPr>
      </w:pPr>
      <w:r w:rsidRPr="00EE52D4">
        <w:rPr>
          <w:lang w:val="en-US"/>
        </w:rPr>
        <w:t xml:space="preserve">int </w:t>
      </w:r>
      <w:proofErr w:type="spellStart"/>
      <w:proofErr w:type="gramStart"/>
      <w:r w:rsidRPr="00EE52D4">
        <w:rPr>
          <w:lang w:val="en-US"/>
        </w:rPr>
        <w:t>binarysearch</w:t>
      </w:r>
      <w:proofErr w:type="spellEnd"/>
      <w:r w:rsidRPr="00EE52D4">
        <w:rPr>
          <w:lang w:val="en-US"/>
        </w:rPr>
        <w:t>(</w:t>
      </w:r>
      <w:proofErr w:type="gramEnd"/>
      <w:r w:rsidRPr="00EE52D4">
        <w:rPr>
          <w:lang w:val="en-US"/>
        </w:rPr>
        <w:t xml:space="preserve">int a[],int </w:t>
      </w:r>
      <w:proofErr w:type="spellStart"/>
      <w:r w:rsidRPr="00EE52D4">
        <w:rPr>
          <w:lang w:val="en-US"/>
        </w:rPr>
        <w:t>i,int</w:t>
      </w:r>
      <w:proofErr w:type="spellEnd"/>
      <w:r w:rsidRPr="00EE52D4">
        <w:rPr>
          <w:lang w:val="en-US"/>
        </w:rPr>
        <w:t xml:space="preserve"> </w:t>
      </w:r>
      <w:proofErr w:type="spellStart"/>
      <w:r w:rsidRPr="00EE52D4">
        <w:rPr>
          <w:lang w:val="en-US"/>
        </w:rPr>
        <w:t>j,int</w:t>
      </w:r>
      <w:proofErr w:type="spellEnd"/>
      <w:r w:rsidRPr="00EE52D4">
        <w:rPr>
          <w:lang w:val="en-US"/>
        </w:rPr>
        <w:t xml:space="preserve"> key)</w:t>
      </w:r>
    </w:p>
    <w:p w14:paraId="0A3DCCCF" w14:textId="77777777" w:rsidR="00EE52D4" w:rsidRPr="00EE52D4" w:rsidRDefault="00EE52D4" w:rsidP="00EE52D4">
      <w:pPr>
        <w:rPr>
          <w:lang w:val="en-US"/>
        </w:rPr>
      </w:pPr>
      <w:r w:rsidRPr="00EE52D4">
        <w:rPr>
          <w:lang w:val="en-US"/>
        </w:rPr>
        <w:t>{</w:t>
      </w:r>
    </w:p>
    <w:p w14:paraId="7FE6D2CC" w14:textId="77777777" w:rsidR="00EE52D4" w:rsidRPr="00EE52D4" w:rsidRDefault="00EE52D4" w:rsidP="00EE52D4">
      <w:pPr>
        <w:rPr>
          <w:lang w:val="en-US"/>
        </w:rPr>
      </w:pPr>
      <w:r w:rsidRPr="00EE52D4">
        <w:rPr>
          <w:lang w:val="en-US"/>
        </w:rPr>
        <w:t xml:space="preserve">    while(</w:t>
      </w:r>
      <w:proofErr w:type="spellStart"/>
      <w:r w:rsidRPr="00EE52D4">
        <w:rPr>
          <w:lang w:val="en-US"/>
        </w:rPr>
        <w:t>i</w:t>
      </w:r>
      <w:proofErr w:type="spellEnd"/>
      <w:r w:rsidRPr="00EE52D4">
        <w:rPr>
          <w:lang w:val="en-US"/>
        </w:rPr>
        <w:t>&lt;j)</w:t>
      </w:r>
    </w:p>
    <w:p w14:paraId="5531E5C0" w14:textId="77777777" w:rsidR="00EE52D4" w:rsidRPr="00EE52D4" w:rsidRDefault="00EE52D4" w:rsidP="00EE52D4">
      <w:pPr>
        <w:rPr>
          <w:lang w:val="en-US"/>
        </w:rPr>
      </w:pPr>
      <w:r w:rsidRPr="00EE52D4">
        <w:rPr>
          <w:lang w:val="en-US"/>
        </w:rPr>
        <w:t xml:space="preserve">    {</w:t>
      </w:r>
    </w:p>
    <w:p w14:paraId="7647EA83" w14:textId="77777777" w:rsidR="00EE52D4" w:rsidRPr="00EE52D4" w:rsidRDefault="00EE52D4" w:rsidP="00EE52D4">
      <w:pPr>
        <w:rPr>
          <w:lang w:val="en-US"/>
        </w:rPr>
      </w:pPr>
      <w:r w:rsidRPr="00EE52D4">
        <w:rPr>
          <w:lang w:val="en-US"/>
        </w:rPr>
        <w:t xml:space="preserve">        int </w:t>
      </w:r>
      <w:proofErr w:type="spellStart"/>
      <w:proofErr w:type="gramStart"/>
      <w:r w:rsidRPr="00EE52D4">
        <w:rPr>
          <w:lang w:val="en-US"/>
        </w:rPr>
        <w:t>mid,comp</w:t>
      </w:r>
      <w:proofErr w:type="spellEnd"/>
      <w:proofErr w:type="gramEnd"/>
      <w:r w:rsidRPr="00EE52D4">
        <w:rPr>
          <w:lang w:val="en-US"/>
        </w:rPr>
        <w:t>=0;</w:t>
      </w:r>
    </w:p>
    <w:p w14:paraId="3FFC95C8" w14:textId="77777777" w:rsidR="00EE52D4" w:rsidRPr="00EE52D4" w:rsidRDefault="00EE52D4" w:rsidP="00EE52D4">
      <w:pPr>
        <w:rPr>
          <w:lang w:val="en-US"/>
        </w:rPr>
      </w:pPr>
      <w:r w:rsidRPr="00EE52D4">
        <w:rPr>
          <w:lang w:val="en-US"/>
        </w:rPr>
        <w:t xml:space="preserve">        mid=</w:t>
      </w:r>
      <w:proofErr w:type="spellStart"/>
      <w:r w:rsidRPr="00EE52D4">
        <w:rPr>
          <w:lang w:val="en-US"/>
        </w:rPr>
        <w:t>i</w:t>
      </w:r>
      <w:proofErr w:type="spellEnd"/>
      <w:r w:rsidRPr="00EE52D4">
        <w:rPr>
          <w:lang w:val="en-US"/>
        </w:rPr>
        <w:t>+(j-1)/2;</w:t>
      </w:r>
    </w:p>
    <w:p w14:paraId="580AEC9A" w14:textId="77777777" w:rsidR="00EE52D4" w:rsidRPr="00EE52D4" w:rsidRDefault="00EE52D4" w:rsidP="00EE52D4">
      <w:pPr>
        <w:rPr>
          <w:lang w:val="en-US"/>
        </w:rPr>
      </w:pPr>
      <w:r w:rsidRPr="00EE52D4">
        <w:rPr>
          <w:lang w:val="en-US"/>
        </w:rPr>
        <w:t xml:space="preserve">        if(a[mid]==key)</w:t>
      </w:r>
    </w:p>
    <w:p w14:paraId="3623ACB5" w14:textId="77777777" w:rsidR="00EE52D4" w:rsidRPr="00EE52D4" w:rsidRDefault="00EE52D4" w:rsidP="00EE52D4">
      <w:pPr>
        <w:rPr>
          <w:lang w:val="en-US"/>
        </w:rPr>
      </w:pPr>
      <w:r w:rsidRPr="00EE52D4">
        <w:rPr>
          <w:lang w:val="en-US"/>
        </w:rPr>
        <w:t xml:space="preserve">        {</w:t>
      </w:r>
    </w:p>
    <w:p w14:paraId="11A570A7" w14:textId="77777777" w:rsidR="00EE52D4" w:rsidRPr="00EE52D4" w:rsidRDefault="00EE52D4" w:rsidP="00EE52D4">
      <w:pPr>
        <w:rPr>
          <w:lang w:val="en-US"/>
        </w:rPr>
      </w:pPr>
      <w:r w:rsidRPr="00EE52D4">
        <w:rPr>
          <w:lang w:val="en-US"/>
        </w:rPr>
        <w:t xml:space="preserve">            comp++;</w:t>
      </w:r>
    </w:p>
    <w:p w14:paraId="12DF626E" w14:textId="77777777" w:rsidR="00EE52D4" w:rsidRPr="00EE52D4" w:rsidRDefault="00EE52D4" w:rsidP="00EE52D4">
      <w:pPr>
        <w:rPr>
          <w:lang w:val="en-US"/>
        </w:rPr>
      </w:pPr>
      <w:r w:rsidRPr="00EE52D4">
        <w:rPr>
          <w:lang w:val="en-US"/>
        </w:rPr>
        <w:t xml:space="preserve">           return mid;</w:t>
      </w:r>
    </w:p>
    <w:p w14:paraId="1ECFCC70" w14:textId="77777777" w:rsidR="00EE52D4" w:rsidRPr="00EE52D4" w:rsidRDefault="00EE52D4" w:rsidP="00EE52D4">
      <w:pPr>
        <w:rPr>
          <w:lang w:val="en-US"/>
        </w:rPr>
      </w:pPr>
      <w:r w:rsidRPr="00EE52D4">
        <w:rPr>
          <w:lang w:val="en-US"/>
        </w:rPr>
        <w:t xml:space="preserve">        }</w:t>
      </w:r>
    </w:p>
    <w:p w14:paraId="24E29A30" w14:textId="77777777" w:rsidR="00EE52D4" w:rsidRPr="00EE52D4" w:rsidRDefault="00EE52D4" w:rsidP="00EE52D4">
      <w:pPr>
        <w:rPr>
          <w:lang w:val="en-US"/>
        </w:rPr>
      </w:pPr>
      <w:r w:rsidRPr="00EE52D4">
        <w:rPr>
          <w:lang w:val="en-US"/>
        </w:rPr>
        <w:t xml:space="preserve">        if(a[mid]&gt;key)</w:t>
      </w:r>
    </w:p>
    <w:p w14:paraId="2441F171" w14:textId="77777777" w:rsidR="00EE52D4" w:rsidRPr="00EE52D4" w:rsidRDefault="00EE52D4" w:rsidP="00EE52D4">
      <w:pPr>
        <w:rPr>
          <w:lang w:val="en-US"/>
        </w:rPr>
      </w:pPr>
      <w:r w:rsidRPr="00EE52D4">
        <w:rPr>
          <w:lang w:val="en-US"/>
        </w:rPr>
        <w:t xml:space="preserve">        {</w:t>
      </w:r>
    </w:p>
    <w:p w14:paraId="10D832E7" w14:textId="77777777" w:rsidR="00EE52D4" w:rsidRPr="00EE52D4" w:rsidRDefault="00EE52D4" w:rsidP="00EE52D4">
      <w:pPr>
        <w:rPr>
          <w:lang w:val="en-US"/>
        </w:rPr>
      </w:pPr>
      <w:r w:rsidRPr="00EE52D4">
        <w:rPr>
          <w:lang w:val="en-US"/>
        </w:rPr>
        <w:t xml:space="preserve">            comp++;</w:t>
      </w:r>
    </w:p>
    <w:p w14:paraId="512579E5" w14:textId="77777777" w:rsidR="00EE52D4" w:rsidRPr="00EE52D4" w:rsidRDefault="00EE52D4" w:rsidP="00EE52D4">
      <w:pPr>
        <w:rPr>
          <w:lang w:val="en-US"/>
        </w:rPr>
      </w:pPr>
      <w:r w:rsidRPr="00EE52D4">
        <w:rPr>
          <w:lang w:val="en-US"/>
        </w:rPr>
        <w:t xml:space="preserve">           return mid-1;</w:t>
      </w:r>
    </w:p>
    <w:p w14:paraId="25C225F4" w14:textId="77777777" w:rsidR="00EE52D4" w:rsidRPr="00EE52D4" w:rsidRDefault="00EE52D4" w:rsidP="00EE52D4">
      <w:pPr>
        <w:rPr>
          <w:lang w:val="en-US"/>
        </w:rPr>
      </w:pPr>
      <w:r w:rsidRPr="00EE52D4">
        <w:rPr>
          <w:lang w:val="en-US"/>
        </w:rPr>
        <w:t xml:space="preserve">        }</w:t>
      </w:r>
    </w:p>
    <w:p w14:paraId="2436BA5D" w14:textId="77777777" w:rsidR="00EE52D4" w:rsidRPr="00EE52D4" w:rsidRDefault="00EE52D4" w:rsidP="00EE52D4">
      <w:pPr>
        <w:rPr>
          <w:lang w:val="en-US"/>
        </w:rPr>
      </w:pPr>
      <w:r w:rsidRPr="00EE52D4">
        <w:rPr>
          <w:lang w:val="en-US"/>
        </w:rPr>
        <w:t xml:space="preserve">        else</w:t>
      </w:r>
    </w:p>
    <w:p w14:paraId="62984884" w14:textId="77777777" w:rsidR="00EE52D4" w:rsidRPr="00EE52D4" w:rsidRDefault="00EE52D4" w:rsidP="00EE52D4">
      <w:pPr>
        <w:rPr>
          <w:lang w:val="en-US"/>
        </w:rPr>
      </w:pPr>
      <w:r w:rsidRPr="00EE52D4">
        <w:rPr>
          <w:lang w:val="en-US"/>
        </w:rPr>
        <w:t xml:space="preserve">        {</w:t>
      </w:r>
    </w:p>
    <w:p w14:paraId="0722DBC7" w14:textId="77777777" w:rsidR="00EE52D4" w:rsidRPr="00EE52D4" w:rsidRDefault="00EE52D4" w:rsidP="00EE52D4">
      <w:pPr>
        <w:rPr>
          <w:lang w:val="en-US"/>
        </w:rPr>
      </w:pPr>
      <w:r w:rsidRPr="00EE52D4">
        <w:rPr>
          <w:lang w:val="en-US"/>
        </w:rPr>
        <w:t xml:space="preserve">            comp++;</w:t>
      </w:r>
    </w:p>
    <w:p w14:paraId="5F562361" w14:textId="77777777" w:rsidR="00EE52D4" w:rsidRPr="00EE52D4" w:rsidRDefault="00EE52D4" w:rsidP="00EE52D4">
      <w:pPr>
        <w:rPr>
          <w:lang w:val="en-US"/>
        </w:rPr>
      </w:pPr>
      <w:r w:rsidRPr="00EE52D4">
        <w:rPr>
          <w:lang w:val="en-US"/>
        </w:rPr>
        <w:t xml:space="preserve">           return mid+1;</w:t>
      </w:r>
    </w:p>
    <w:p w14:paraId="06982206" w14:textId="77777777" w:rsidR="00EE52D4" w:rsidRPr="00EE52D4" w:rsidRDefault="00EE52D4" w:rsidP="00EE52D4">
      <w:pPr>
        <w:rPr>
          <w:lang w:val="en-US"/>
        </w:rPr>
      </w:pPr>
      <w:r w:rsidRPr="00EE52D4">
        <w:rPr>
          <w:lang w:val="en-US"/>
        </w:rPr>
        <w:t xml:space="preserve">        }</w:t>
      </w:r>
    </w:p>
    <w:p w14:paraId="155DF53B" w14:textId="77777777" w:rsidR="00EE52D4" w:rsidRPr="00EE52D4" w:rsidRDefault="00EE52D4" w:rsidP="00EE52D4">
      <w:pPr>
        <w:rPr>
          <w:lang w:val="en-US"/>
        </w:rPr>
      </w:pPr>
      <w:r w:rsidRPr="00EE52D4">
        <w:rPr>
          <w:lang w:val="en-US"/>
        </w:rPr>
        <w:t xml:space="preserve">         cout&lt;&lt;"Total Comparisons:"&lt;&lt;comp&lt;&lt;endl;</w:t>
      </w:r>
    </w:p>
    <w:p w14:paraId="5095A2FD" w14:textId="77777777" w:rsidR="00EE52D4" w:rsidRPr="00EE52D4" w:rsidRDefault="00EE52D4" w:rsidP="00EE52D4">
      <w:pPr>
        <w:rPr>
          <w:lang w:val="en-US"/>
        </w:rPr>
      </w:pPr>
      <w:r w:rsidRPr="00EE52D4">
        <w:rPr>
          <w:lang w:val="en-US"/>
        </w:rPr>
        <w:t xml:space="preserve">    }</w:t>
      </w:r>
    </w:p>
    <w:p w14:paraId="179A937D" w14:textId="77777777" w:rsidR="00EE52D4" w:rsidRPr="00EE52D4" w:rsidRDefault="00EE52D4" w:rsidP="00EE52D4">
      <w:pPr>
        <w:rPr>
          <w:lang w:val="en-US"/>
        </w:rPr>
      </w:pPr>
    </w:p>
    <w:p w14:paraId="2018D224" w14:textId="77777777" w:rsidR="00EE52D4" w:rsidRPr="00EE52D4" w:rsidRDefault="00EE52D4" w:rsidP="00EE52D4">
      <w:pPr>
        <w:rPr>
          <w:lang w:val="en-US"/>
        </w:rPr>
      </w:pPr>
      <w:r w:rsidRPr="00EE52D4">
        <w:rPr>
          <w:lang w:val="en-US"/>
        </w:rPr>
        <w:t xml:space="preserve">    return -1;</w:t>
      </w:r>
    </w:p>
    <w:p w14:paraId="73427D9A" w14:textId="77777777" w:rsidR="00EE52D4" w:rsidRPr="00EE52D4" w:rsidRDefault="00EE52D4" w:rsidP="00EE52D4">
      <w:pPr>
        <w:rPr>
          <w:lang w:val="en-US"/>
        </w:rPr>
      </w:pPr>
      <w:r w:rsidRPr="00EE52D4">
        <w:rPr>
          <w:lang w:val="en-US"/>
        </w:rPr>
        <w:lastRenderedPageBreak/>
        <w:t>}</w:t>
      </w:r>
    </w:p>
    <w:p w14:paraId="58D96492" w14:textId="77777777" w:rsidR="00EE52D4" w:rsidRPr="00EE52D4" w:rsidRDefault="00EE52D4" w:rsidP="00EE52D4">
      <w:pPr>
        <w:rPr>
          <w:lang w:val="en-US"/>
        </w:rPr>
      </w:pPr>
      <w:r w:rsidRPr="00EE52D4">
        <w:rPr>
          <w:lang w:val="en-US"/>
        </w:rPr>
        <w:t xml:space="preserve">int </w:t>
      </w:r>
      <w:proofErr w:type="gramStart"/>
      <w:r w:rsidRPr="00EE52D4">
        <w:rPr>
          <w:lang w:val="en-US"/>
        </w:rPr>
        <w:t>main(</w:t>
      </w:r>
      <w:proofErr w:type="gramEnd"/>
      <w:r w:rsidRPr="00EE52D4">
        <w:rPr>
          <w:lang w:val="en-US"/>
        </w:rPr>
        <w:t>)</w:t>
      </w:r>
    </w:p>
    <w:p w14:paraId="26F416F9" w14:textId="77777777" w:rsidR="00EE52D4" w:rsidRPr="00EE52D4" w:rsidRDefault="00EE52D4" w:rsidP="00EE52D4">
      <w:pPr>
        <w:rPr>
          <w:lang w:val="en-US"/>
        </w:rPr>
      </w:pPr>
      <w:r w:rsidRPr="00EE52D4">
        <w:rPr>
          <w:lang w:val="en-US"/>
        </w:rPr>
        <w:t>{</w:t>
      </w:r>
    </w:p>
    <w:p w14:paraId="7D221171" w14:textId="77777777" w:rsidR="00EE52D4" w:rsidRPr="00EE52D4" w:rsidRDefault="00EE52D4" w:rsidP="00EE52D4">
      <w:pPr>
        <w:rPr>
          <w:lang w:val="en-US"/>
        </w:rPr>
      </w:pPr>
      <w:r w:rsidRPr="00EE52D4">
        <w:rPr>
          <w:lang w:val="en-US"/>
        </w:rPr>
        <w:t xml:space="preserve">    int </w:t>
      </w:r>
      <w:proofErr w:type="spellStart"/>
      <w:proofErr w:type="gramStart"/>
      <w:r w:rsidRPr="00EE52D4">
        <w:rPr>
          <w:lang w:val="en-US"/>
        </w:rPr>
        <w:t>n,key</w:t>
      </w:r>
      <w:proofErr w:type="gramEnd"/>
      <w:r w:rsidRPr="00EE52D4">
        <w:rPr>
          <w:lang w:val="en-US"/>
        </w:rPr>
        <w:t>,t,i</w:t>
      </w:r>
      <w:proofErr w:type="spellEnd"/>
      <w:r w:rsidRPr="00EE52D4">
        <w:rPr>
          <w:lang w:val="en-US"/>
        </w:rPr>
        <w:t>;</w:t>
      </w:r>
    </w:p>
    <w:p w14:paraId="1F0404BA" w14:textId="77777777" w:rsidR="00EE52D4" w:rsidRPr="00EE52D4" w:rsidRDefault="00EE52D4" w:rsidP="00EE52D4">
      <w:pPr>
        <w:rPr>
          <w:lang w:val="en-US"/>
        </w:rPr>
      </w:pPr>
      <w:r w:rsidRPr="00EE52D4">
        <w:rPr>
          <w:lang w:val="en-US"/>
        </w:rPr>
        <w:t xml:space="preserve">    cout&lt;&lt;"Enter the no of test cases"&lt;&lt;endl;</w:t>
      </w:r>
    </w:p>
    <w:p w14:paraId="783623F7" w14:textId="77777777" w:rsidR="00EE52D4" w:rsidRPr="00EE52D4" w:rsidRDefault="00EE52D4" w:rsidP="00EE52D4">
      <w:pPr>
        <w:rPr>
          <w:lang w:val="en-US"/>
        </w:rPr>
      </w:pPr>
      <w:r w:rsidRPr="00EE52D4">
        <w:rPr>
          <w:lang w:val="en-US"/>
        </w:rPr>
        <w:t xml:space="preserve">    cin&gt;&gt;t;</w:t>
      </w:r>
    </w:p>
    <w:p w14:paraId="500EB71C" w14:textId="77777777" w:rsidR="00EE52D4" w:rsidRPr="00EE52D4" w:rsidRDefault="00EE52D4" w:rsidP="00EE52D4">
      <w:pPr>
        <w:rPr>
          <w:lang w:val="en-US"/>
        </w:rPr>
      </w:pPr>
      <w:r w:rsidRPr="00EE52D4">
        <w:rPr>
          <w:lang w:val="en-US"/>
        </w:rPr>
        <w:t xml:space="preserve">    </w:t>
      </w:r>
      <w:proofErr w:type="gramStart"/>
      <w:r w:rsidRPr="00EE52D4">
        <w:rPr>
          <w:lang w:val="en-US"/>
        </w:rPr>
        <w:t>for(</w:t>
      </w:r>
      <w:proofErr w:type="gramEnd"/>
      <w:r w:rsidRPr="00EE52D4">
        <w:rPr>
          <w:lang w:val="en-US"/>
        </w:rPr>
        <w:t>int j=0;j&lt;</w:t>
      </w:r>
      <w:proofErr w:type="spellStart"/>
      <w:r w:rsidRPr="00EE52D4">
        <w:rPr>
          <w:lang w:val="en-US"/>
        </w:rPr>
        <w:t>t;j</w:t>
      </w:r>
      <w:proofErr w:type="spellEnd"/>
      <w:r w:rsidRPr="00EE52D4">
        <w:rPr>
          <w:lang w:val="en-US"/>
        </w:rPr>
        <w:t>++)</w:t>
      </w:r>
    </w:p>
    <w:p w14:paraId="5F939B17" w14:textId="77777777" w:rsidR="00EE52D4" w:rsidRPr="00EE52D4" w:rsidRDefault="00EE52D4" w:rsidP="00EE52D4">
      <w:pPr>
        <w:rPr>
          <w:lang w:val="en-US"/>
        </w:rPr>
      </w:pPr>
      <w:r w:rsidRPr="00EE52D4">
        <w:rPr>
          <w:lang w:val="en-US"/>
        </w:rPr>
        <w:t xml:space="preserve">    {</w:t>
      </w:r>
    </w:p>
    <w:p w14:paraId="3CB1AD1A" w14:textId="77777777" w:rsidR="00EE52D4" w:rsidRPr="00EE52D4" w:rsidRDefault="00EE52D4" w:rsidP="00EE52D4">
      <w:pPr>
        <w:rPr>
          <w:lang w:val="en-US"/>
        </w:rPr>
      </w:pPr>
      <w:r w:rsidRPr="00EE52D4">
        <w:rPr>
          <w:lang w:val="en-US"/>
        </w:rPr>
        <w:t xml:space="preserve">        cout&lt;&lt;"Enter the Size of array: "&lt;&lt;endl;</w:t>
      </w:r>
    </w:p>
    <w:p w14:paraId="074A9FEE" w14:textId="77777777" w:rsidR="00EE52D4" w:rsidRPr="00EE52D4" w:rsidRDefault="00EE52D4" w:rsidP="00EE52D4">
      <w:pPr>
        <w:rPr>
          <w:lang w:val="en-US"/>
        </w:rPr>
      </w:pPr>
      <w:r w:rsidRPr="00EE52D4">
        <w:rPr>
          <w:lang w:val="en-US"/>
        </w:rPr>
        <w:t xml:space="preserve">        cin&gt;&gt;n;</w:t>
      </w:r>
    </w:p>
    <w:p w14:paraId="54E62D00" w14:textId="77777777" w:rsidR="00EE52D4" w:rsidRPr="00EE52D4" w:rsidRDefault="00EE52D4" w:rsidP="00EE52D4">
      <w:pPr>
        <w:rPr>
          <w:lang w:val="en-US"/>
        </w:rPr>
      </w:pPr>
      <w:r w:rsidRPr="00EE52D4">
        <w:rPr>
          <w:lang w:val="en-US"/>
        </w:rPr>
        <w:t xml:space="preserve">        cout&lt;&lt;"Enter the elements of array"&lt;&lt;endl;</w:t>
      </w:r>
    </w:p>
    <w:p w14:paraId="1D59340A" w14:textId="77777777" w:rsidR="00EE52D4" w:rsidRPr="00EE52D4" w:rsidRDefault="00EE52D4" w:rsidP="00EE52D4">
      <w:pPr>
        <w:rPr>
          <w:lang w:val="en-US"/>
        </w:rPr>
      </w:pPr>
      <w:r w:rsidRPr="00EE52D4">
        <w:rPr>
          <w:lang w:val="en-US"/>
        </w:rPr>
        <w:t xml:space="preserve">        int a[n];</w:t>
      </w:r>
    </w:p>
    <w:p w14:paraId="022E31B6" w14:textId="77777777" w:rsidR="00EE52D4" w:rsidRPr="00EE52D4" w:rsidRDefault="00EE52D4" w:rsidP="00EE52D4">
      <w:pPr>
        <w:rPr>
          <w:lang w:val="en-US"/>
        </w:rPr>
      </w:pPr>
      <w:r w:rsidRPr="00EE52D4">
        <w:rPr>
          <w:lang w:val="en-US"/>
        </w:rPr>
        <w:t xml:space="preserve">        for(</w:t>
      </w:r>
      <w:proofErr w:type="spellStart"/>
      <w:r w:rsidRPr="00EE52D4">
        <w:rPr>
          <w:lang w:val="en-US"/>
        </w:rPr>
        <w:t>i</w:t>
      </w:r>
      <w:proofErr w:type="spellEnd"/>
      <w:r w:rsidRPr="00EE52D4">
        <w:rPr>
          <w:lang w:val="en-US"/>
        </w:rPr>
        <w:t>=</w:t>
      </w:r>
      <w:proofErr w:type="gramStart"/>
      <w:r w:rsidRPr="00EE52D4">
        <w:rPr>
          <w:lang w:val="en-US"/>
        </w:rPr>
        <w:t>0;i</w:t>
      </w:r>
      <w:proofErr w:type="gramEnd"/>
      <w:r w:rsidRPr="00EE52D4">
        <w:rPr>
          <w:lang w:val="en-US"/>
        </w:rPr>
        <w:t>&lt;</w:t>
      </w:r>
      <w:proofErr w:type="spellStart"/>
      <w:r w:rsidRPr="00EE52D4">
        <w:rPr>
          <w:lang w:val="en-US"/>
        </w:rPr>
        <w:t>n;i</w:t>
      </w:r>
      <w:proofErr w:type="spellEnd"/>
      <w:r w:rsidRPr="00EE52D4">
        <w:rPr>
          <w:lang w:val="en-US"/>
        </w:rPr>
        <w:t>++)</w:t>
      </w:r>
    </w:p>
    <w:p w14:paraId="4135D0EF" w14:textId="77777777" w:rsidR="00EE52D4" w:rsidRPr="00EE52D4" w:rsidRDefault="00EE52D4" w:rsidP="00EE52D4">
      <w:pPr>
        <w:rPr>
          <w:lang w:val="en-US"/>
        </w:rPr>
      </w:pPr>
      <w:r w:rsidRPr="00EE52D4">
        <w:rPr>
          <w:lang w:val="en-US"/>
        </w:rPr>
        <w:t xml:space="preserve">        {</w:t>
      </w:r>
    </w:p>
    <w:p w14:paraId="489D350C" w14:textId="77777777" w:rsidR="00EE52D4" w:rsidRPr="00EE52D4" w:rsidRDefault="00EE52D4" w:rsidP="00EE52D4">
      <w:pPr>
        <w:rPr>
          <w:lang w:val="en-US"/>
        </w:rPr>
      </w:pPr>
      <w:r w:rsidRPr="00EE52D4">
        <w:rPr>
          <w:lang w:val="en-US"/>
        </w:rPr>
        <w:t xml:space="preserve">            cin&gt;&gt;a[</w:t>
      </w:r>
      <w:proofErr w:type="spellStart"/>
      <w:r w:rsidRPr="00EE52D4">
        <w:rPr>
          <w:lang w:val="en-US"/>
        </w:rPr>
        <w:t>i</w:t>
      </w:r>
      <w:proofErr w:type="spellEnd"/>
      <w:r w:rsidRPr="00EE52D4">
        <w:rPr>
          <w:lang w:val="en-US"/>
        </w:rPr>
        <w:t>];</w:t>
      </w:r>
    </w:p>
    <w:p w14:paraId="5208DE22" w14:textId="77777777" w:rsidR="00EE52D4" w:rsidRPr="00EE52D4" w:rsidRDefault="00EE52D4" w:rsidP="00EE52D4">
      <w:pPr>
        <w:rPr>
          <w:lang w:val="en-US"/>
        </w:rPr>
      </w:pPr>
      <w:r w:rsidRPr="00EE52D4">
        <w:rPr>
          <w:lang w:val="en-US"/>
        </w:rPr>
        <w:t xml:space="preserve">        }</w:t>
      </w:r>
    </w:p>
    <w:p w14:paraId="393E90D9" w14:textId="77777777" w:rsidR="00EE52D4" w:rsidRPr="00EE52D4" w:rsidRDefault="00EE52D4" w:rsidP="00EE52D4">
      <w:pPr>
        <w:rPr>
          <w:lang w:val="en-US"/>
        </w:rPr>
      </w:pPr>
      <w:r w:rsidRPr="00EE52D4">
        <w:rPr>
          <w:lang w:val="en-US"/>
        </w:rPr>
        <w:t xml:space="preserve">         cout&lt;&lt;"Enter the element to be searched:"&lt;&lt;endl;</w:t>
      </w:r>
    </w:p>
    <w:p w14:paraId="48F0AF10" w14:textId="0AD25FE6" w:rsidR="00EE52D4" w:rsidRPr="00EE52D4" w:rsidRDefault="00EE52D4" w:rsidP="00EE52D4">
      <w:pPr>
        <w:rPr>
          <w:lang w:val="en-US"/>
        </w:rPr>
      </w:pPr>
      <w:r w:rsidRPr="00EE52D4">
        <w:rPr>
          <w:lang w:val="en-US"/>
        </w:rPr>
        <w:t xml:space="preserve">        cin&gt;&gt;key;</w:t>
      </w:r>
    </w:p>
    <w:p w14:paraId="5478C8AF" w14:textId="77777777" w:rsidR="00EE52D4" w:rsidRPr="00EE52D4" w:rsidRDefault="00EE52D4" w:rsidP="00EE52D4">
      <w:pPr>
        <w:rPr>
          <w:lang w:val="en-US"/>
        </w:rPr>
      </w:pPr>
      <w:r w:rsidRPr="00EE52D4">
        <w:rPr>
          <w:lang w:val="en-US"/>
        </w:rPr>
        <w:t xml:space="preserve">        int res=</w:t>
      </w:r>
      <w:proofErr w:type="spellStart"/>
      <w:r w:rsidRPr="00EE52D4">
        <w:rPr>
          <w:lang w:val="en-US"/>
        </w:rPr>
        <w:t>binarysearch</w:t>
      </w:r>
      <w:proofErr w:type="spellEnd"/>
      <w:r w:rsidRPr="00EE52D4">
        <w:rPr>
          <w:lang w:val="en-US"/>
        </w:rPr>
        <w:t>(a,</w:t>
      </w:r>
      <w:proofErr w:type="gramStart"/>
      <w:r w:rsidRPr="00EE52D4">
        <w:rPr>
          <w:lang w:val="en-US"/>
        </w:rPr>
        <w:t>0,n</w:t>
      </w:r>
      <w:proofErr w:type="gramEnd"/>
      <w:r w:rsidRPr="00EE52D4">
        <w:rPr>
          <w:lang w:val="en-US"/>
        </w:rPr>
        <w:t>-1,key);</w:t>
      </w:r>
    </w:p>
    <w:p w14:paraId="38B7D38A" w14:textId="77777777" w:rsidR="00EE52D4" w:rsidRPr="00EE52D4" w:rsidRDefault="00EE52D4" w:rsidP="00EE52D4">
      <w:pPr>
        <w:rPr>
          <w:lang w:val="en-US"/>
        </w:rPr>
      </w:pPr>
      <w:r w:rsidRPr="00EE52D4">
        <w:rPr>
          <w:lang w:val="en-US"/>
        </w:rPr>
        <w:t xml:space="preserve">        if(res==-1)</w:t>
      </w:r>
    </w:p>
    <w:p w14:paraId="7F3B3988" w14:textId="77777777" w:rsidR="00EE52D4" w:rsidRPr="00EE52D4" w:rsidRDefault="00EE52D4" w:rsidP="00EE52D4">
      <w:pPr>
        <w:rPr>
          <w:lang w:val="en-US"/>
        </w:rPr>
      </w:pPr>
      <w:r w:rsidRPr="00EE52D4">
        <w:rPr>
          <w:lang w:val="en-US"/>
        </w:rPr>
        <w:t xml:space="preserve">            cout&lt;&lt;"Not Present"&lt;&lt;endl;</w:t>
      </w:r>
    </w:p>
    <w:p w14:paraId="1E1B25E5" w14:textId="77777777" w:rsidR="00EE52D4" w:rsidRPr="00EE52D4" w:rsidRDefault="00EE52D4" w:rsidP="00EE52D4">
      <w:pPr>
        <w:rPr>
          <w:lang w:val="en-US"/>
        </w:rPr>
      </w:pPr>
      <w:r w:rsidRPr="00EE52D4">
        <w:rPr>
          <w:lang w:val="en-US"/>
        </w:rPr>
        <w:t xml:space="preserve">        else</w:t>
      </w:r>
    </w:p>
    <w:p w14:paraId="434DBAED" w14:textId="53309BB5" w:rsidR="00EE52D4" w:rsidRPr="00EE52D4" w:rsidRDefault="00EE52D4" w:rsidP="00EE52D4">
      <w:pPr>
        <w:rPr>
          <w:lang w:val="en-US"/>
        </w:rPr>
      </w:pPr>
      <w:r w:rsidRPr="00EE52D4">
        <w:rPr>
          <w:lang w:val="en-US"/>
        </w:rPr>
        <w:t xml:space="preserve">            cout&lt;&lt;"Present"&lt;&lt;endl;</w:t>
      </w:r>
    </w:p>
    <w:p w14:paraId="1808DFE8" w14:textId="77777777" w:rsidR="00EE52D4" w:rsidRPr="00EE52D4" w:rsidRDefault="00EE52D4" w:rsidP="00EE52D4">
      <w:pPr>
        <w:rPr>
          <w:lang w:val="en-US"/>
        </w:rPr>
      </w:pPr>
      <w:r w:rsidRPr="00EE52D4">
        <w:rPr>
          <w:lang w:val="en-US"/>
        </w:rPr>
        <w:t xml:space="preserve">    }</w:t>
      </w:r>
    </w:p>
    <w:p w14:paraId="37C69CC7" w14:textId="27827789" w:rsidR="00EE52D4" w:rsidRDefault="00EE52D4" w:rsidP="00EE52D4">
      <w:pPr>
        <w:rPr>
          <w:lang w:val="en-US"/>
        </w:rPr>
      </w:pPr>
      <w:r w:rsidRPr="00EE52D4">
        <w:rPr>
          <w:lang w:val="en-US"/>
        </w:rPr>
        <w:t>}</w:t>
      </w:r>
    </w:p>
    <w:p w14:paraId="2D7A6837" w14:textId="77777777" w:rsidR="00EE52D4" w:rsidRDefault="00EE52D4" w:rsidP="00EE52D4">
      <w:pPr>
        <w:rPr>
          <w:lang w:val="en-US"/>
        </w:rPr>
      </w:pPr>
    </w:p>
    <w:p w14:paraId="3D9C5E8D" w14:textId="77777777" w:rsidR="00EE52D4" w:rsidRDefault="00EE52D4" w:rsidP="00EE52D4">
      <w:pPr>
        <w:rPr>
          <w:lang w:val="en-US"/>
        </w:rPr>
      </w:pPr>
    </w:p>
    <w:p w14:paraId="72850F1F" w14:textId="77777777" w:rsidR="00EE52D4" w:rsidRDefault="00EE52D4" w:rsidP="00EE52D4">
      <w:pPr>
        <w:rPr>
          <w:lang w:val="en-US"/>
        </w:rPr>
      </w:pPr>
    </w:p>
    <w:p w14:paraId="673DD737" w14:textId="77777777" w:rsidR="00EE52D4" w:rsidRDefault="00EE52D4" w:rsidP="00EE52D4">
      <w:pPr>
        <w:rPr>
          <w:lang w:val="en-US"/>
        </w:rPr>
      </w:pPr>
    </w:p>
    <w:p w14:paraId="37B5C3DA" w14:textId="77777777" w:rsidR="00EE52D4" w:rsidRDefault="00EE52D4" w:rsidP="00EE52D4">
      <w:pPr>
        <w:rPr>
          <w:lang w:val="en-US"/>
        </w:rPr>
      </w:pPr>
    </w:p>
    <w:p w14:paraId="282AD522" w14:textId="77777777" w:rsidR="00EE52D4" w:rsidRDefault="00EE52D4" w:rsidP="00EE52D4">
      <w:pPr>
        <w:rPr>
          <w:lang w:val="en-US"/>
        </w:rPr>
      </w:pPr>
    </w:p>
    <w:p w14:paraId="2B70729E" w14:textId="77777777" w:rsidR="00EE52D4" w:rsidRDefault="00EE52D4" w:rsidP="00EE52D4">
      <w:pPr>
        <w:rPr>
          <w:lang w:val="en-US"/>
        </w:rPr>
      </w:pPr>
    </w:p>
    <w:p w14:paraId="0D186E08" w14:textId="77777777" w:rsidR="00EE52D4" w:rsidRDefault="00EE52D4" w:rsidP="00EE52D4">
      <w:pPr>
        <w:rPr>
          <w:lang w:val="en-US"/>
        </w:rPr>
      </w:pPr>
    </w:p>
    <w:p w14:paraId="5CD4B6E9" w14:textId="13E9D837" w:rsidR="00EE52D4" w:rsidRDefault="00CF1004" w:rsidP="00EE52D4">
      <w:r>
        <w:rPr>
          <w:lang w:val="en-US"/>
        </w:rPr>
        <w:t>OUTPUT:</w:t>
      </w:r>
      <w:r w:rsidR="00EE52D4" w:rsidRPr="00EE52D4">
        <w:t xml:space="preserve"> </w:t>
      </w:r>
    </w:p>
    <w:p w14:paraId="40160EA8" w14:textId="76740AF1" w:rsidR="00EE52D4" w:rsidRPr="00EE52D4" w:rsidRDefault="00EE52D4" w:rsidP="00EE52D4">
      <w:pPr>
        <w:rPr>
          <w:lang w:val="en-US"/>
        </w:rPr>
      </w:pPr>
      <w:r w:rsidRPr="00EE52D4">
        <w:rPr>
          <w:lang w:val="en-US"/>
        </w:rPr>
        <w:t>Enter the no of test cases</w:t>
      </w:r>
    </w:p>
    <w:p w14:paraId="293D1860" w14:textId="77777777" w:rsidR="00EE52D4" w:rsidRPr="00EE52D4" w:rsidRDefault="00EE52D4" w:rsidP="00EE52D4">
      <w:pPr>
        <w:rPr>
          <w:lang w:val="en-US"/>
        </w:rPr>
      </w:pPr>
      <w:r w:rsidRPr="00EE52D4">
        <w:rPr>
          <w:lang w:val="en-US"/>
        </w:rPr>
        <w:t>3</w:t>
      </w:r>
    </w:p>
    <w:p w14:paraId="27DCF072" w14:textId="77777777" w:rsidR="00EE52D4" w:rsidRPr="00EE52D4" w:rsidRDefault="00EE52D4" w:rsidP="00EE52D4">
      <w:pPr>
        <w:rPr>
          <w:lang w:val="en-US"/>
        </w:rPr>
      </w:pPr>
      <w:r w:rsidRPr="00EE52D4">
        <w:rPr>
          <w:lang w:val="en-US"/>
        </w:rPr>
        <w:t>Enter the Size of array:</w:t>
      </w:r>
    </w:p>
    <w:p w14:paraId="62010986" w14:textId="77777777" w:rsidR="00EE52D4" w:rsidRPr="00EE52D4" w:rsidRDefault="00EE52D4" w:rsidP="00EE52D4">
      <w:pPr>
        <w:rPr>
          <w:lang w:val="en-US"/>
        </w:rPr>
      </w:pPr>
      <w:r w:rsidRPr="00EE52D4">
        <w:rPr>
          <w:lang w:val="en-US"/>
        </w:rPr>
        <w:t>5</w:t>
      </w:r>
    </w:p>
    <w:p w14:paraId="5CD737CA" w14:textId="77777777" w:rsidR="00EE52D4" w:rsidRPr="00EE52D4" w:rsidRDefault="00EE52D4" w:rsidP="00EE52D4">
      <w:pPr>
        <w:rPr>
          <w:lang w:val="en-US"/>
        </w:rPr>
      </w:pPr>
      <w:r w:rsidRPr="00EE52D4">
        <w:rPr>
          <w:lang w:val="en-US"/>
        </w:rPr>
        <w:t>Enter the elements of array</w:t>
      </w:r>
    </w:p>
    <w:p w14:paraId="47841F9E" w14:textId="77777777" w:rsidR="00EE52D4" w:rsidRPr="00EE52D4" w:rsidRDefault="00EE52D4" w:rsidP="00EE52D4">
      <w:pPr>
        <w:rPr>
          <w:lang w:val="en-US"/>
        </w:rPr>
      </w:pPr>
      <w:r w:rsidRPr="00EE52D4">
        <w:rPr>
          <w:lang w:val="en-US"/>
        </w:rPr>
        <w:t>12 23 36 39 41</w:t>
      </w:r>
    </w:p>
    <w:p w14:paraId="32BDC512" w14:textId="77777777" w:rsidR="00EE52D4" w:rsidRPr="00EE52D4" w:rsidRDefault="00EE52D4" w:rsidP="00EE52D4">
      <w:pPr>
        <w:rPr>
          <w:lang w:val="en-US"/>
        </w:rPr>
      </w:pPr>
      <w:r w:rsidRPr="00EE52D4">
        <w:rPr>
          <w:lang w:val="en-US"/>
        </w:rPr>
        <w:t>Enter the element to be searched:</w:t>
      </w:r>
    </w:p>
    <w:p w14:paraId="353E00C2" w14:textId="77777777" w:rsidR="00EE52D4" w:rsidRPr="00EE52D4" w:rsidRDefault="00EE52D4" w:rsidP="00EE52D4">
      <w:pPr>
        <w:rPr>
          <w:lang w:val="en-US"/>
        </w:rPr>
      </w:pPr>
      <w:r w:rsidRPr="00EE52D4">
        <w:rPr>
          <w:lang w:val="en-US"/>
        </w:rPr>
        <w:t>41</w:t>
      </w:r>
    </w:p>
    <w:p w14:paraId="26AFD551" w14:textId="77777777" w:rsidR="00EE52D4" w:rsidRPr="00EE52D4" w:rsidRDefault="00EE52D4" w:rsidP="00EE52D4">
      <w:pPr>
        <w:rPr>
          <w:lang w:val="en-US"/>
        </w:rPr>
      </w:pPr>
      <w:r w:rsidRPr="00EE52D4">
        <w:rPr>
          <w:lang w:val="en-US"/>
        </w:rPr>
        <w:t>Present</w:t>
      </w:r>
    </w:p>
    <w:p w14:paraId="429738CD" w14:textId="77777777" w:rsidR="00EE52D4" w:rsidRPr="00EE52D4" w:rsidRDefault="00EE52D4" w:rsidP="00EE52D4">
      <w:pPr>
        <w:rPr>
          <w:lang w:val="en-US"/>
        </w:rPr>
      </w:pPr>
      <w:r w:rsidRPr="00EE52D4">
        <w:rPr>
          <w:lang w:val="en-US"/>
        </w:rPr>
        <w:t>Enter the Size of array:</w:t>
      </w:r>
    </w:p>
    <w:p w14:paraId="3E6AE90A" w14:textId="77777777" w:rsidR="00EE52D4" w:rsidRPr="00EE52D4" w:rsidRDefault="00EE52D4" w:rsidP="00EE52D4">
      <w:pPr>
        <w:rPr>
          <w:lang w:val="en-US"/>
        </w:rPr>
      </w:pPr>
      <w:r w:rsidRPr="00EE52D4">
        <w:rPr>
          <w:lang w:val="en-US"/>
        </w:rPr>
        <w:t>8</w:t>
      </w:r>
    </w:p>
    <w:p w14:paraId="267AF2EF" w14:textId="77777777" w:rsidR="00EE52D4" w:rsidRPr="00EE52D4" w:rsidRDefault="00EE52D4" w:rsidP="00EE52D4">
      <w:pPr>
        <w:rPr>
          <w:lang w:val="en-US"/>
        </w:rPr>
      </w:pPr>
      <w:r w:rsidRPr="00EE52D4">
        <w:rPr>
          <w:lang w:val="en-US"/>
        </w:rPr>
        <w:t>Enter the elements of array</w:t>
      </w:r>
    </w:p>
    <w:p w14:paraId="55C68D8B" w14:textId="77777777" w:rsidR="00EE52D4" w:rsidRPr="00EE52D4" w:rsidRDefault="00EE52D4" w:rsidP="00EE52D4">
      <w:pPr>
        <w:rPr>
          <w:lang w:val="en-US"/>
        </w:rPr>
      </w:pPr>
      <w:r w:rsidRPr="00EE52D4">
        <w:rPr>
          <w:lang w:val="en-US"/>
        </w:rPr>
        <w:t>21 39 40 45 51 54 68 72</w:t>
      </w:r>
    </w:p>
    <w:p w14:paraId="3D30FBB7" w14:textId="77777777" w:rsidR="00EE52D4" w:rsidRPr="00EE52D4" w:rsidRDefault="00EE52D4" w:rsidP="00EE52D4">
      <w:pPr>
        <w:rPr>
          <w:lang w:val="en-US"/>
        </w:rPr>
      </w:pPr>
      <w:r w:rsidRPr="00EE52D4">
        <w:rPr>
          <w:lang w:val="en-US"/>
        </w:rPr>
        <w:t>Enter the element to be searched:</w:t>
      </w:r>
    </w:p>
    <w:p w14:paraId="1B357CBD" w14:textId="77777777" w:rsidR="00EE52D4" w:rsidRPr="00EE52D4" w:rsidRDefault="00EE52D4" w:rsidP="00EE52D4">
      <w:pPr>
        <w:rPr>
          <w:lang w:val="en-US"/>
        </w:rPr>
      </w:pPr>
      <w:r w:rsidRPr="00EE52D4">
        <w:rPr>
          <w:lang w:val="en-US"/>
        </w:rPr>
        <w:t>69</w:t>
      </w:r>
    </w:p>
    <w:p w14:paraId="6DFF2FA8" w14:textId="45B2E9D3" w:rsidR="00EE52D4" w:rsidRPr="00EE52D4" w:rsidRDefault="00EE52D4" w:rsidP="00EE52D4">
      <w:pPr>
        <w:rPr>
          <w:lang w:val="en-US"/>
        </w:rPr>
      </w:pPr>
      <w:r>
        <w:rPr>
          <w:lang w:val="en-US"/>
        </w:rPr>
        <w:t xml:space="preserve">Not </w:t>
      </w:r>
      <w:r w:rsidRPr="00EE52D4">
        <w:rPr>
          <w:lang w:val="en-US"/>
        </w:rPr>
        <w:t>Present</w:t>
      </w:r>
    </w:p>
    <w:p w14:paraId="71D4276E" w14:textId="77777777" w:rsidR="00EE52D4" w:rsidRPr="00EE52D4" w:rsidRDefault="00EE52D4" w:rsidP="00EE52D4">
      <w:pPr>
        <w:rPr>
          <w:lang w:val="en-US"/>
        </w:rPr>
      </w:pPr>
      <w:r w:rsidRPr="00EE52D4">
        <w:rPr>
          <w:lang w:val="en-US"/>
        </w:rPr>
        <w:t>Enter the Size of array:</w:t>
      </w:r>
    </w:p>
    <w:p w14:paraId="72F99A46" w14:textId="77777777" w:rsidR="00EE52D4" w:rsidRPr="00EE52D4" w:rsidRDefault="00EE52D4" w:rsidP="00EE52D4">
      <w:pPr>
        <w:rPr>
          <w:lang w:val="en-US"/>
        </w:rPr>
      </w:pPr>
      <w:r w:rsidRPr="00EE52D4">
        <w:rPr>
          <w:lang w:val="en-US"/>
        </w:rPr>
        <w:t>10</w:t>
      </w:r>
    </w:p>
    <w:p w14:paraId="6CA05E3F" w14:textId="77777777" w:rsidR="00EE52D4" w:rsidRPr="00EE52D4" w:rsidRDefault="00EE52D4" w:rsidP="00EE52D4">
      <w:pPr>
        <w:rPr>
          <w:lang w:val="en-US"/>
        </w:rPr>
      </w:pPr>
      <w:r w:rsidRPr="00EE52D4">
        <w:rPr>
          <w:lang w:val="en-US"/>
        </w:rPr>
        <w:t>Enter the elements of array</w:t>
      </w:r>
    </w:p>
    <w:p w14:paraId="5F4C899A" w14:textId="77777777" w:rsidR="00EE52D4" w:rsidRPr="00EE52D4" w:rsidRDefault="00EE52D4" w:rsidP="00EE52D4">
      <w:pPr>
        <w:rPr>
          <w:lang w:val="en-US"/>
        </w:rPr>
      </w:pPr>
      <w:r w:rsidRPr="00EE52D4">
        <w:rPr>
          <w:lang w:val="en-US"/>
        </w:rPr>
        <w:t>101 246 438 561 796 896 899 4644 7999 8545</w:t>
      </w:r>
    </w:p>
    <w:p w14:paraId="1647B662" w14:textId="77777777" w:rsidR="00EE52D4" w:rsidRPr="00EE52D4" w:rsidRDefault="00EE52D4" w:rsidP="00EE52D4">
      <w:pPr>
        <w:rPr>
          <w:lang w:val="en-US"/>
        </w:rPr>
      </w:pPr>
      <w:r w:rsidRPr="00EE52D4">
        <w:rPr>
          <w:lang w:val="en-US"/>
        </w:rPr>
        <w:t>Enter the element to be searched:</w:t>
      </w:r>
    </w:p>
    <w:p w14:paraId="582C947C" w14:textId="77777777" w:rsidR="00EE52D4" w:rsidRPr="00EE52D4" w:rsidRDefault="00EE52D4" w:rsidP="00EE52D4">
      <w:pPr>
        <w:rPr>
          <w:lang w:val="en-US"/>
        </w:rPr>
      </w:pPr>
      <w:r w:rsidRPr="00EE52D4">
        <w:rPr>
          <w:lang w:val="en-US"/>
        </w:rPr>
        <w:t>7999</w:t>
      </w:r>
    </w:p>
    <w:p w14:paraId="41492C71" w14:textId="77777777" w:rsidR="00EE52D4" w:rsidRPr="00EE52D4" w:rsidRDefault="00EE52D4" w:rsidP="00EE52D4">
      <w:pPr>
        <w:rPr>
          <w:lang w:val="en-US"/>
        </w:rPr>
      </w:pPr>
      <w:r w:rsidRPr="00EE52D4">
        <w:rPr>
          <w:lang w:val="en-US"/>
        </w:rPr>
        <w:t>Present</w:t>
      </w:r>
    </w:p>
    <w:p w14:paraId="2F3ACB43" w14:textId="77777777" w:rsidR="00EE52D4" w:rsidRPr="00EE52D4" w:rsidRDefault="00EE52D4" w:rsidP="00EE52D4">
      <w:pPr>
        <w:rPr>
          <w:lang w:val="en-US"/>
        </w:rPr>
      </w:pPr>
    </w:p>
    <w:p w14:paraId="7D948581" w14:textId="77777777" w:rsidR="00EE52D4" w:rsidRPr="00EE52D4" w:rsidRDefault="00EE52D4" w:rsidP="00EE52D4">
      <w:pPr>
        <w:rPr>
          <w:lang w:val="en-US"/>
        </w:rPr>
      </w:pPr>
      <w:r w:rsidRPr="00EE52D4">
        <w:rPr>
          <w:lang w:val="en-US"/>
        </w:rPr>
        <w:t xml:space="preserve">Process returned 0 (0x0)   execution </w:t>
      </w:r>
      <w:proofErr w:type="gramStart"/>
      <w:r w:rsidRPr="00EE52D4">
        <w:rPr>
          <w:lang w:val="en-US"/>
        </w:rPr>
        <w:t>time :</w:t>
      </w:r>
      <w:proofErr w:type="gramEnd"/>
      <w:r w:rsidRPr="00EE52D4">
        <w:rPr>
          <w:lang w:val="en-US"/>
        </w:rPr>
        <w:t xml:space="preserve"> 131.561 s</w:t>
      </w:r>
    </w:p>
    <w:p w14:paraId="32DC3CC8" w14:textId="7B9EF21D" w:rsidR="00EE52D4" w:rsidRDefault="00EE52D4" w:rsidP="00EE52D4">
      <w:pPr>
        <w:rPr>
          <w:lang w:val="en-US"/>
        </w:rPr>
      </w:pPr>
      <w:r w:rsidRPr="00EE52D4">
        <w:rPr>
          <w:lang w:val="en-US"/>
        </w:rPr>
        <w:t>Press any key to continue.</w:t>
      </w:r>
    </w:p>
    <w:p w14:paraId="013A879B" w14:textId="77777777" w:rsidR="00021DDD" w:rsidRDefault="00021DDD" w:rsidP="00EE52D4">
      <w:pPr>
        <w:rPr>
          <w:lang w:val="en-US"/>
        </w:rPr>
      </w:pPr>
    </w:p>
    <w:p w14:paraId="11FDC6FD" w14:textId="6C472A9C" w:rsidR="00110FAF" w:rsidRPr="009439CF" w:rsidRDefault="00EE52D4" w:rsidP="00EE52D4">
      <w:pPr>
        <w:rPr>
          <w:ins w:id="6" w:author="Deepika Mullagura"/>
          <w:b/>
          <w:bCs/>
          <w:lang w:val="en-US"/>
        </w:rPr>
      </w:pPr>
      <w:ins w:id="7" w:author="Deepika Mullagura">
        <w:r w:rsidRPr="00EE52D4">
          <w:rPr>
            <w:b/>
            <w:bCs/>
            <w:lang w:val="en-US"/>
          </w:rPr>
          <w:lastRenderedPageBreak/>
          <w:t>3.Jump Search</w:t>
        </w:r>
        <w:r w:rsidR="00110FAF" w:rsidRPr="009439CF">
          <w:rPr>
            <w:b/>
            <w:bCs/>
            <w:lang w:val="en-US"/>
          </w:rPr>
          <w:t>3.</w:t>
        </w:r>
        <w:r w:rsidR="009439CF" w:rsidRPr="009439CF">
          <w:rPr>
            <w:b/>
            <w:bCs/>
          </w:rPr>
          <w:t xml:space="preserve"> Given an already sorted array of positive integers, design an algorithm and implement it using a program to find whether a given key element is present in the sorted array or not. For an array </w:t>
        </w:r>
        <w:proofErr w:type="spellStart"/>
        <w:r w:rsidR="009439CF" w:rsidRPr="009439CF">
          <w:rPr>
            <w:b/>
            <w:bCs/>
          </w:rPr>
          <w:t>arr</w:t>
        </w:r>
        <w:proofErr w:type="spellEnd"/>
        <w:r w:rsidR="009439CF" w:rsidRPr="009439CF">
          <w:rPr>
            <w:b/>
            <w:bCs/>
          </w:rPr>
          <w:t xml:space="preserve">[n], search at the indexes </w:t>
        </w:r>
        <w:proofErr w:type="spellStart"/>
        <w:proofErr w:type="gramStart"/>
        <w:r w:rsidR="009439CF" w:rsidRPr="009439CF">
          <w:rPr>
            <w:b/>
            <w:bCs/>
          </w:rPr>
          <w:t>arr</w:t>
        </w:r>
        <w:proofErr w:type="spellEnd"/>
        <w:r w:rsidR="009439CF" w:rsidRPr="009439CF">
          <w:rPr>
            <w:b/>
            <w:bCs/>
          </w:rPr>
          <w:t>[</w:t>
        </w:r>
        <w:proofErr w:type="gramEnd"/>
        <w:r w:rsidR="009439CF" w:rsidRPr="009439CF">
          <w:rPr>
            <w:b/>
            <w:bCs/>
          </w:rPr>
          <w:t xml:space="preserve">0], </w:t>
        </w:r>
        <w:proofErr w:type="spellStart"/>
        <w:r w:rsidR="009439CF" w:rsidRPr="009439CF">
          <w:rPr>
            <w:b/>
            <w:bCs/>
          </w:rPr>
          <w:t>arr</w:t>
        </w:r>
        <w:proofErr w:type="spellEnd"/>
        <w:r w:rsidR="009439CF" w:rsidRPr="009439CF">
          <w:rPr>
            <w:b/>
            <w:bCs/>
          </w:rPr>
          <w:t xml:space="preserve">[2], </w:t>
        </w:r>
        <w:proofErr w:type="spellStart"/>
        <w:r w:rsidR="009439CF" w:rsidRPr="009439CF">
          <w:rPr>
            <w:b/>
            <w:bCs/>
          </w:rPr>
          <w:t>arr</w:t>
        </w:r>
        <w:proofErr w:type="spellEnd"/>
        <w:r w:rsidR="009439CF" w:rsidRPr="009439CF">
          <w:rPr>
            <w:b/>
            <w:bCs/>
          </w:rPr>
          <w:t>[4],.....,</w:t>
        </w:r>
        <w:proofErr w:type="spellStart"/>
        <w:r w:rsidR="009439CF" w:rsidRPr="009439CF">
          <w:rPr>
            <w:b/>
            <w:bCs/>
          </w:rPr>
          <w:t>arr</w:t>
        </w:r>
        <w:proofErr w:type="spellEnd"/>
        <w:r w:rsidR="009439CF" w:rsidRPr="009439CF">
          <w:rPr>
            <w:b/>
            <w:bCs/>
          </w:rPr>
          <w:t>[2k ] and so on. Once the interval (</w:t>
        </w:r>
        <w:proofErr w:type="spellStart"/>
        <w:proofErr w:type="gramStart"/>
        <w:r w:rsidR="009439CF" w:rsidRPr="009439CF">
          <w:rPr>
            <w:b/>
            <w:bCs/>
          </w:rPr>
          <w:t>arr</w:t>
        </w:r>
        <w:proofErr w:type="spellEnd"/>
        <w:r w:rsidR="009439CF" w:rsidRPr="009439CF">
          <w:rPr>
            <w:b/>
            <w:bCs/>
          </w:rPr>
          <w:t>[</w:t>
        </w:r>
        <w:proofErr w:type="gramEnd"/>
        <w:r w:rsidR="009439CF" w:rsidRPr="009439CF">
          <w:rPr>
            <w:b/>
            <w:bCs/>
          </w:rPr>
          <w:t xml:space="preserve">2k ] &lt; key &lt; </w:t>
        </w:r>
        <w:proofErr w:type="spellStart"/>
        <w:r w:rsidR="009439CF" w:rsidRPr="009439CF">
          <w:rPr>
            <w:b/>
            <w:bCs/>
          </w:rPr>
          <w:t>arr</w:t>
        </w:r>
        <w:proofErr w:type="spellEnd"/>
        <w:r w:rsidR="009439CF" w:rsidRPr="009439CF">
          <w:rPr>
            <w:b/>
            <w:bCs/>
          </w:rPr>
          <w:t>[ 2k+1] ) is found, perform a linear search operation from the index 2k to find the element key. (Complexity &lt; O(n), where n is the number of elements need to be scanned for searching):</w:t>
        </w:r>
      </w:ins>
    </w:p>
    <w:p w14:paraId="21253365" w14:textId="4638F437" w:rsidR="00EE52D4" w:rsidRPr="00EE52D4" w:rsidRDefault="00EE52D4" w:rsidP="00EE52D4">
      <w:pPr>
        <w:rPr>
          <w:b/>
          <w:bCs/>
          <w:lang w:val="en-US"/>
        </w:rPr>
      </w:pPr>
      <w:r w:rsidRPr="00EE52D4">
        <w:rPr>
          <w:b/>
          <w:bCs/>
          <w:lang w:val="en-US"/>
        </w:rPr>
        <w:t xml:space="preserve">3.Jump </w:t>
      </w:r>
      <w:proofErr w:type="spellStart"/>
      <w:r w:rsidRPr="00EE52D4">
        <w:rPr>
          <w:b/>
          <w:bCs/>
          <w:lang w:val="en-US"/>
        </w:rPr>
        <w:t>Search</w:t>
      </w:r>
      <w:ins w:id="8" w:author="Deepika Mullagura">
        <w:r w:rsidRPr="00EE52D4">
          <w:rPr>
            <w:b/>
            <w:bCs/>
            <w:lang w:val="en-US"/>
          </w:rPr>
          <w:t>Jump</w:t>
        </w:r>
        <w:proofErr w:type="spellEnd"/>
        <w:r w:rsidRPr="00EE52D4">
          <w:rPr>
            <w:b/>
            <w:bCs/>
            <w:lang w:val="en-US"/>
          </w:rPr>
          <w:t xml:space="preserve"> Search</w:t>
        </w:r>
      </w:ins>
    </w:p>
    <w:p w14:paraId="64FE4C34" w14:textId="4C9032E6" w:rsidR="00EE52D4" w:rsidRDefault="00EE52D4" w:rsidP="00EE52D4">
      <w:pPr>
        <w:rPr>
          <w:lang w:val="en-US"/>
        </w:rPr>
      </w:pPr>
      <w:r>
        <w:rPr>
          <w:lang w:val="en-US"/>
        </w:rPr>
        <w:t>CODE:</w:t>
      </w:r>
    </w:p>
    <w:p w14:paraId="4A749718" w14:textId="77777777" w:rsidR="003C6BE2" w:rsidRPr="003C6BE2" w:rsidRDefault="003C6BE2" w:rsidP="003C6BE2">
      <w:pPr>
        <w:rPr>
          <w:lang w:val="en-US"/>
        </w:rPr>
      </w:pPr>
      <w:r w:rsidRPr="003C6BE2">
        <w:rPr>
          <w:lang w:val="en-US"/>
        </w:rPr>
        <w:t>#include&lt;iostream&gt;</w:t>
      </w:r>
    </w:p>
    <w:p w14:paraId="75D54D68" w14:textId="77777777" w:rsidR="003C6BE2" w:rsidRPr="003C6BE2" w:rsidRDefault="003C6BE2" w:rsidP="003C6BE2">
      <w:pPr>
        <w:rPr>
          <w:lang w:val="en-US"/>
        </w:rPr>
      </w:pPr>
      <w:r w:rsidRPr="003C6BE2">
        <w:rPr>
          <w:lang w:val="en-US"/>
        </w:rPr>
        <w:t>#include&lt;math.h&gt;</w:t>
      </w:r>
    </w:p>
    <w:p w14:paraId="130778E2" w14:textId="77777777" w:rsidR="003C6BE2" w:rsidRPr="003C6BE2" w:rsidRDefault="003C6BE2" w:rsidP="003C6BE2">
      <w:pPr>
        <w:rPr>
          <w:lang w:val="en-US"/>
        </w:rPr>
      </w:pPr>
      <w:r w:rsidRPr="003C6BE2">
        <w:rPr>
          <w:lang w:val="en-US"/>
        </w:rPr>
        <w:t>using namespace std;</w:t>
      </w:r>
    </w:p>
    <w:p w14:paraId="20B5315F" w14:textId="77777777" w:rsidR="003C6BE2" w:rsidRPr="003C6BE2" w:rsidRDefault="003C6BE2" w:rsidP="003C6BE2">
      <w:pPr>
        <w:rPr>
          <w:lang w:val="en-US"/>
        </w:rPr>
      </w:pPr>
      <w:r w:rsidRPr="003C6BE2">
        <w:rPr>
          <w:lang w:val="en-US"/>
        </w:rPr>
        <w:t xml:space="preserve">void </w:t>
      </w:r>
      <w:proofErr w:type="spellStart"/>
      <w:proofErr w:type="gramStart"/>
      <w:r w:rsidRPr="003C6BE2">
        <w:rPr>
          <w:lang w:val="en-US"/>
        </w:rPr>
        <w:t>jumpsearch</w:t>
      </w:r>
      <w:proofErr w:type="spellEnd"/>
      <w:r w:rsidRPr="003C6BE2">
        <w:rPr>
          <w:lang w:val="en-US"/>
        </w:rPr>
        <w:t>(</w:t>
      </w:r>
      <w:proofErr w:type="gramEnd"/>
      <w:r w:rsidRPr="003C6BE2">
        <w:rPr>
          <w:lang w:val="en-US"/>
        </w:rPr>
        <w:t xml:space="preserve">int a[],int </w:t>
      </w:r>
      <w:proofErr w:type="spellStart"/>
      <w:r w:rsidRPr="003C6BE2">
        <w:rPr>
          <w:lang w:val="en-US"/>
        </w:rPr>
        <w:t>n,int</w:t>
      </w:r>
      <w:proofErr w:type="spellEnd"/>
      <w:r w:rsidRPr="003C6BE2">
        <w:rPr>
          <w:lang w:val="en-US"/>
        </w:rPr>
        <w:t xml:space="preserve"> key)</w:t>
      </w:r>
    </w:p>
    <w:p w14:paraId="6233D6FC" w14:textId="77777777" w:rsidR="003C6BE2" w:rsidRPr="003C6BE2" w:rsidRDefault="003C6BE2" w:rsidP="003C6BE2">
      <w:pPr>
        <w:rPr>
          <w:lang w:val="en-US"/>
        </w:rPr>
      </w:pPr>
      <w:r w:rsidRPr="003C6BE2">
        <w:rPr>
          <w:lang w:val="en-US"/>
        </w:rPr>
        <w:t>{</w:t>
      </w:r>
    </w:p>
    <w:p w14:paraId="79CB7AB4" w14:textId="77777777" w:rsidR="003C6BE2" w:rsidRPr="003C6BE2" w:rsidRDefault="003C6BE2" w:rsidP="003C6BE2">
      <w:pPr>
        <w:rPr>
          <w:lang w:val="en-US"/>
        </w:rPr>
      </w:pPr>
      <w:r w:rsidRPr="003C6BE2">
        <w:rPr>
          <w:lang w:val="en-US"/>
        </w:rPr>
        <w:t xml:space="preserve">    int start=</w:t>
      </w:r>
      <w:proofErr w:type="gramStart"/>
      <w:r w:rsidRPr="003C6BE2">
        <w:rPr>
          <w:lang w:val="en-US"/>
        </w:rPr>
        <w:t>0,comp</w:t>
      </w:r>
      <w:proofErr w:type="gramEnd"/>
      <w:r w:rsidRPr="003C6BE2">
        <w:rPr>
          <w:lang w:val="en-US"/>
        </w:rPr>
        <w:t>;</w:t>
      </w:r>
    </w:p>
    <w:p w14:paraId="0E2F4095" w14:textId="77777777" w:rsidR="003C6BE2" w:rsidRPr="003C6BE2" w:rsidRDefault="003C6BE2" w:rsidP="003C6BE2">
      <w:pPr>
        <w:rPr>
          <w:lang w:val="en-US"/>
        </w:rPr>
      </w:pPr>
      <w:r w:rsidRPr="003C6BE2">
        <w:rPr>
          <w:lang w:val="en-US"/>
        </w:rPr>
        <w:t xml:space="preserve">    int end=sqrt(n);</w:t>
      </w:r>
    </w:p>
    <w:p w14:paraId="45CD4AE7" w14:textId="77777777" w:rsidR="003C6BE2" w:rsidRPr="003C6BE2" w:rsidRDefault="003C6BE2" w:rsidP="003C6BE2">
      <w:pPr>
        <w:rPr>
          <w:lang w:val="en-US"/>
        </w:rPr>
      </w:pPr>
      <w:r w:rsidRPr="003C6BE2">
        <w:rPr>
          <w:lang w:val="en-US"/>
        </w:rPr>
        <w:t xml:space="preserve">    while(a[end]&lt;=key&amp;&amp;end&lt;n)</w:t>
      </w:r>
    </w:p>
    <w:p w14:paraId="6FBF514A" w14:textId="77777777" w:rsidR="003C6BE2" w:rsidRPr="003C6BE2" w:rsidRDefault="003C6BE2" w:rsidP="003C6BE2">
      <w:pPr>
        <w:rPr>
          <w:lang w:val="en-US"/>
        </w:rPr>
      </w:pPr>
      <w:r w:rsidRPr="003C6BE2">
        <w:rPr>
          <w:lang w:val="en-US"/>
        </w:rPr>
        <w:t xml:space="preserve">    {</w:t>
      </w:r>
    </w:p>
    <w:p w14:paraId="199E67C4" w14:textId="77777777" w:rsidR="003C6BE2" w:rsidRPr="003C6BE2" w:rsidRDefault="003C6BE2" w:rsidP="003C6BE2">
      <w:pPr>
        <w:rPr>
          <w:lang w:val="en-US"/>
        </w:rPr>
      </w:pPr>
      <w:r w:rsidRPr="003C6BE2">
        <w:rPr>
          <w:lang w:val="en-US"/>
        </w:rPr>
        <w:t xml:space="preserve">        comp++;</w:t>
      </w:r>
    </w:p>
    <w:p w14:paraId="6CFF829F" w14:textId="77777777" w:rsidR="003C6BE2" w:rsidRPr="003C6BE2" w:rsidRDefault="003C6BE2" w:rsidP="003C6BE2">
      <w:pPr>
        <w:rPr>
          <w:lang w:val="en-US"/>
        </w:rPr>
      </w:pPr>
      <w:r w:rsidRPr="003C6BE2">
        <w:rPr>
          <w:lang w:val="en-US"/>
        </w:rPr>
        <w:t xml:space="preserve">        start=end;</w:t>
      </w:r>
    </w:p>
    <w:p w14:paraId="21430559" w14:textId="77777777" w:rsidR="003C6BE2" w:rsidRPr="003C6BE2" w:rsidRDefault="003C6BE2" w:rsidP="003C6BE2">
      <w:pPr>
        <w:rPr>
          <w:lang w:val="en-US"/>
        </w:rPr>
      </w:pPr>
      <w:r w:rsidRPr="003C6BE2">
        <w:rPr>
          <w:lang w:val="en-US"/>
        </w:rPr>
        <w:t xml:space="preserve">        end+=sqrt(n);</w:t>
      </w:r>
    </w:p>
    <w:p w14:paraId="2330FD47" w14:textId="77777777" w:rsidR="003C6BE2" w:rsidRPr="003C6BE2" w:rsidRDefault="003C6BE2" w:rsidP="003C6BE2">
      <w:pPr>
        <w:rPr>
          <w:lang w:val="en-US"/>
        </w:rPr>
      </w:pPr>
      <w:r w:rsidRPr="003C6BE2">
        <w:rPr>
          <w:lang w:val="en-US"/>
        </w:rPr>
        <w:t xml:space="preserve">        if(end&gt;n-1)</w:t>
      </w:r>
    </w:p>
    <w:p w14:paraId="29714D62" w14:textId="77777777" w:rsidR="003C6BE2" w:rsidRPr="003C6BE2" w:rsidRDefault="003C6BE2" w:rsidP="003C6BE2">
      <w:pPr>
        <w:rPr>
          <w:lang w:val="en-US"/>
        </w:rPr>
      </w:pPr>
      <w:r w:rsidRPr="003C6BE2">
        <w:rPr>
          <w:lang w:val="en-US"/>
        </w:rPr>
        <w:t xml:space="preserve">            end=n;</w:t>
      </w:r>
    </w:p>
    <w:p w14:paraId="7AB2721A" w14:textId="77777777" w:rsidR="003C6BE2" w:rsidRPr="003C6BE2" w:rsidRDefault="003C6BE2" w:rsidP="003C6BE2">
      <w:pPr>
        <w:rPr>
          <w:lang w:val="en-US"/>
        </w:rPr>
      </w:pPr>
      <w:r w:rsidRPr="003C6BE2">
        <w:rPr>
          <w:lang w:val="en-US"/>
        </w:rPr>
        <w:t xml:space="preserve">    }</w:t>
      </w:r>
    </w:p>
    <w:p w14:paraId="2AD056EB" w14:textId="77777777" w:rsidR="003C6BE2" w:rsidRPr="003C6BE2" w:rsidRDefault="003C6BE2" w:rsidP="003C6BE2">
      <w:pPr>
        <w:rPr>
          <w:lang w:val="en-US"/>
        </w:rPr>
      </w:pPr>
      <w:r w:rsidRPr="003C6BE2">
        <w:rPr>
          <w:lang w:val="en-US"/>
        </w:rPr>
        <w:t xml:space="preserve">    </w:t>
      </w:r>
      <w:proofErr w:type="gramStart"/>
      <w:r w:rsidRPr="003C6BE2">
        <w:rPr>
          <w:lang w:val="en-US"/>
        </w:rPr>
        <w:t>for(</w:t>
      </w:r>
      <w:proofErr w:type="gramEnd"/>
      <w:r w:rsidRPr="003C6BE2">
        <w:rPr>
          <w:lang w:val="en-US"/>
        </w:rPr>
        <w:t xml:space="preserve">int </w:t>
      </w:r>
      <w:proofErr w:type="spellStart"/>
      <w:r w:rsidRPr="003C6BE2">
        <w:rPr>
          <w:lang w:val="en-US"/>
        </w:rPr>
        <w:t>i</w:t>
      </w:r>
      <w:proofErr w:type="spellEnd"/>
      <w:r w:rsidRPr="003C6BE2">
        <w:rPr>
          <w:lang w:val="en-US"/>
        </w:rPr>
        <w:t>=</w:t>
      </w:r>
      <w:proofErr w:type="spellStart"/>
      <w:r w:rsidRPr="003C6BE2">
        <w:rPr>
          <w:lang w:val="en-US"/>
        </w:rPr>
        <w:t>start;i</w:t>
      </w:r>
      <w:proofErr w:type="spellEnd"/>
      <w:r w:rsidRPr="003C6BE2">
        <w:rPr>
          <w:lang w:val="en-US"/>
        </w:rPr>
        <w:t>&lt;</w:t>
      </w:r>
      <w:proofErr w:type="spellStart"/>
      <w:r w:rsidRPr="003C6BE2">
        <w:rPr>
          <w:lang w:val="en-US"/>
        </w:rPr>
        <w:t>end;i</w:t>
      </w:r>
      <w:proofErr w:type="spellEnd"/>
      <w:r w:rsidRPr="003C6BE2">
        <w:rPr>
          <w:lang w:val="en-US"/>
        </w:rPr>
        <w:t>++)</w:t>
      </w:r>
    </w:p>
    <w:p w14:paraId="15A3386F" w14:textId="77777777" w:rsidR="003C6BE2" w:rsidRPr="003C6BE2" w:rsidRDefault="003C6BE2" w:rsidP="003C6BE2">
      <w:pPr>
        <w:rPr>
          <w:lang w:val="en-US"/>
        </w:rPr>
      </w:pPr>
      <w:r w:rsidRPr="003C6BE2">
        <w:rPr>
          <w:lang w:val="en-US"/>
        </w:rPr>
        <w:t xml:space="preserve">    {</w:t>
      </w:r>
    </w:p>
    <w:p w14:paraId="31B8C39B" w14:textId="77777777" w:rsidR="003C6BE2" w:rsidRPr="003C6BE2" w:rsidRDefault="003C6BE2" w:rsidP="003C6BE2">
      <w:pPr>
        <w:rPr>
          <w:lang w:val="en-US"/>
        </w:rPr>
      </w:pPr>
      <w:r w:rsidRPr="003C6BE2">
        <w:rPr>
          <w:lang w:val="en-US"/>
        </w:rPr>
        <w:t xml:space="preserve">        if(a[</w:t>
      </w:r>
      <w:proofErr w:type="spellStart"/>
      <w:r w:rsidRPr="003C6BE2">
        <w:rPr>
          <w:lang w:val="en-US"/>
        </w:rPr>
        <w:t>i</w:t>
      </w:r>
      <w:proofErr w:type="spellEnd"/>
      <w:r w:rsidRPr="003C6BE2">
        <w:rPr>
          <w:lang w:val="en-US"/>
        </w:rPr>
        <w:t>]==key)</w:t>
      </w:r>
    </w:p>
    <w:p w14:paraId="1834DD83" w14:textId="77777777" w:rsidR="003C6BE2" w:rsidRPr="003C6BE2" w:rsidRDefault="003C6BE2" w:rsidP="003C6BE2">
      <w:pPr>
        <w:rPr>
          <w:lang w:val="en-US"/>
        </w:rPr>
      </w:pPr>
      <w:r w:rsidRPr="003C6BE2">
        <w:rPr>
          <w:lang w:val="en-US"/>
        </w:rPr>
        <w:t xml:space="preserve">            {</w:t>
      </w:r>
    </w:p>
    <w:p w14:paraId="3F22BA04" w14:textId="77777777" w:rsidR="003C6BE2" w:rsidRPr="003C6BE2" w:rsidRDefault="003C6BE2" w:rsidP="003C6BE2">
      <w:pPr>
        <w:rPr>
          <w:lang w:val="en-US"/>
        </w:rPr>
      </w:pPr>
      <w:r w:rsidRPr="003C6BE2">
        <w:rPr>
          <w:lang w:val="en-US"/>
        </w:rPr>
        <w:t xml:space="preserve">            comp++;</w:t>
      </w:r>
    </w:p>
    <w:p w14:paraId="3246F39C" w14:textId="77777777" w:rsidR="003C6BE2" w:rsidRPr="003C6BE2" w:rsidRDefault="003C6BE2" w:rsidP="003C6BE2">
      <w:pPr>
        <w:rPr>
          <w:lang w:val="en-US"/>
        </w:rPr>
      </w:pPr>
      <w:r w:rsidRPr="003C6BE2">
        <w:rPr>
          <w:lang w:val="en-US"/>
        </w:rPr>
        <w:t xml:space="preserve">            cout&lt;&lt;"Present "&lt;&lt;endl;</w:t>
      </w:r>
    </w:p>
    <w:p w14:paraId="66FC7E70" w14:textId="77777777" w:rsidR="003C6BE2" w:rsidRPr="003C6BE2" w:rsidRDefault="003C6BE2" w:rsidP="003C6BE2">
      <w:pPr>
        <w:rPr>
          <w:lang w:val="en-US"/>
        </w:rPr>
      </w:pPr>
      <w:r w:rsidRPr="003C6BE2">
        <w:rPr>
          <w:lang w:val="en-US"/>
        </w:rPr>
        <w:t xml:space="preserve">            }</w:t>
      </w:r>
    </w:p>
    <w:p w14:paraId="7F8B758F" w14:textId="77777777" w:rsidR="003C6BE2" w:rsidRPr="003C6BE2" w:rsidRDefault="003C6BE2" w:rsidP="003C6BE2">
      <w:pPr>
        <w:rPr>
          <w:lang w:val="en-US"/>
        </w:rPr>
      </w:pPr>
      <w:r w:rsidRPr="003C6BE2">
        <w:rPr>
          <w:lang w:val="en-US"/>
        </w:rPr>
        <w:t xml:space="preserve">        else</w:t>
      </w:r>
    </w:p>
    <w:p w14:paraId="2429FE37" w14:textId="77777777" w:rsidR="003C6BE2" w:rsidRPr="003C6BE2" w:rsidRDefault="003C6BE2" w:rsidP="003C6BE2">
      <w:pPr>
        <w:rPr>
          <w:lang w:val="en-US"/>
        </w:rPr>
      </w:pPr>
      <w:r w:rsidRPr="003C6BE2">
        <w:rPr>
          <w:lang w:val="en-US"/>
        </w:rPr>
        <w:t xml:space="preserve">            cout&lt;&lt;"Not Present"&lt;&lt;endl;</w:t>
      </w:r>
    </w:p>
    <w:p w14:paraId="4E0F2191" w14:textId="77777777" w:rsidR="00021DDD" w:rsidRDefault="003C6BE2" w:rsidP="003C6BE2">
      <w:pPr>
        <w:rPr>
          <w:lang w:val="en-US"/>
        </w:rPr>
      </w:pPr>
      <w:r w:rsidRPr="003C6BE2">
        <w:rPr>
          <w:lang w:val="en-US"/>
        </w:rPr>
        <w:t xml:space="preserve">    </w:t>
      </w:r>
      <w:r w:rsidR="00021DDD">
        <w:rPr>
          <w:lang w:val="en-US"/>
        </w:rPr>
        <w:t>}</w:t>
      </w:r>
    </w:p>
    <w:p w14:paraId="4C2B3BF5" w14:textId="33A7F92E" w:rsidR="003C6BE2" w:rsidRPr="003C6BE2" w:rsidRDefault="003C6BE2" w:rsidP="003C6BE2">
      <w:pPr>
        <w:rPr>
          <w:lang w:val="en-US"/>
        </w:rPr>
      </w:pPr>
      <w:r w:rsidRPr="003C6BE2">
        <w:rPr>
          <w:lang w:val="en-US"/>
        </w:rPr>
        <w:lastRenderedPageBreak/>
        <w:t>}</w:t>
      </w:r>
    </w:p>
    <w:p w14:paraId="31A7FC66" w14:textId="77777777" w:rsidR="003C6BE2" w:rsidRPr="003C6BE2" w:rsidRDefault="003C6BE2" w:rsidP="003C6BE2">
      <w:pPr>
        <w:rPr>
          <w:lang w:val="en-US"/>
        </w:rPr>
      </w:pPr>
      <w:r w:rsidRPr="003C6BE2">
        <w:rPr>
          <w:lang w:val="en-US"/>
        </w:rPr>
        <w:t xml:space="preserve">int </w:t>
      </w:r>
      <w:proofErr w:type="gramStart"/>
      <w:r w:rsidRPr="003C6BE2">
        <w:rPr>
          <w:lang w:val="en-US"/>
        </w:rPr>
        <w:t>main(</w:t>
      </w:r>
      <w:proofErr w:type="gramEnd"/>
      <w:r w:rsidRPr="003C6BE2">
        <w:rPr>
          <w:lang w:val="en-US"/>
        </w:rPr>
        <w:t>)</w:t>
      </w:r>
    </w:p>
    <w:p w14:paraId="148A9918" w14:textId="77777777" w:rsidR="003C6BE2" w:rsidRPr="003C6BE2" w:rsidRDefault="003C6BE2" w:rsidP="003C6BE2">
      <w:pPr>
        <w:rPr>
          <w:lang w:val="en-US"/>
        </w:rPr>
      </w:pPr>
      <w:r w:rsidRPr="003C6BE2">
        <w:rPr>
          <w:lang w:val="en-US"/>
        </w:rPr>
        <w:t>{</w:t>
      </w:r>
    </w:p>
    <w:p w14:paraId="241FDE80" w14:textId="77777777" w:rsidR="003C6BE2" w:rsidRPr="003C6BE2" w:rsidRDefault="003C6BE2" w:rsidP="003C6BE2">
      <w:pPr>
        <w:rPr>
          <w:lang w:val="en-US"/>
        </w:rPr>
      </w:pPr>
      <w:r w:rsidRPr="003C6BE2">
        <w:rPr>
          <w:lang w:val="en-US"/>
        </w:rPr>
        <w:t xml:space="preserve">    int </w:t>
      </w:r>
      <w:proofErr w:type="spellStart"/>
      <w:proofErr w:type="gramStart"/>
      <w:r w:rsidRPr="003C6BE2">
        <w:rPr>
          <w:lang w:val="en-US"/>
        </w:rPr>
        <w:t>n,key</w:t>
      </w:r>
      <w:proofErr w:type="gramEnd"/>
      <w:r w:rsidRPr="003C6BE2">
        <w:rPr>
          <w:lang w:val="en-US"/>
        </w:rPr>
        <w:t>,t,i</w:t>
      </w:r>
      <w:proofErr w:type="spellEnd"/>
      <w:r w:rsidRPr="003C6BE2">
        <w:rPr>
          <w:lang w:val="en-US"/>
        </w:rPr>
        <w:t>;</w:t>
      </w:r>
    </w:p>
    <w:p w14:paraId="75A7917D" w14:textId="77777777" w:rsidR="003C6BE2" w:rsidRPr="003C6BE2" w:rsidRDefault="003C6BE2" w:rsidP="003C6BE2">
      <w:pPr>
        <w:rPr>
          <w:lang w:val="en-US"/>
        </w:rPr>
      </w:pPr>
      <w:r w:rsidRPr="003C6BE2">
        <w:rPr>
          <w:lang w:val="en-US"/>
        </w:rPr>
        <w:t xml:space="preserve">    cout&lt;&lt;"Enter the no of test cases"&lt;&lt;endl;</w:t>
      </w:r>
    </w:p>
    <w:p w14:paraId="38856312" w14:textId="77777777" w:rsidR="003C6BE2" w:rsidRPr="003C6BE2" w:rsidRDefault="003C6BE2" w:rsidP="003C6BE2">
      <w:pPr>
        <w:rPr>
          <w:lang w:val="en-US"/>
        </w:rPr>
      </w:pPr>
      <w:r w:rsidRPr="003C6BE2">
        <w:rPr>
          <w:lang w:val="en-US"/>
        </w:rPr>
        <w:t xml:space="preserve">    cin&gt;&gt;t;</w:t>
      </w:r>
    </w:p>
    <w:p w14:paraId="70366A59" w14:textId="77777777" w:rsidR="003C6BE2" w:rsidRPr="003C6BE2" w:rsidRDefault="003C6BE2" w:rsidP="003C6BE2">
      <w:pPr>
        <w:rPr>
          <w:lang w:val="en-US"/>
        </w:rPr>
      </w:pPr>
      <w:r w:rsidRPr="003C6BE2">
        <w:rPr>
          <w:lang w:val="en-US"/>
        </w:rPr>
        <w:t xml:space="preserve">    </w:t>
      </w:r>
      <w:proofErr w:type="gramStart"/>
      <w:r w:rsidRPr="003C6BE2">
        <w:rPr>
          <w:lang w:val="en-US"/>
        </w:rPr>
        <w:t>for(</w:t>
      </w:r>
      <w:proofErr w:type="gramEnd"/>
      <w:r w:rsidRPr="003C6BE2">
        <w:rPr>
          <w:lang w:val="en-US"/>
        </w:rPr>
        <w:t>int j=0;j&lt;</w:t>
      </w:r>
      <w:proofErr w:type="spellStart"/>
      <w:r w:rsidRPr="003C6BE2">
        <w:rPr>
          <w:lang w:val="en-US"/>
        </w:rPr>
        <w:t>t;j</w:t>
      </w:r>
      <w:proofErr w:type="spellEnd"/>
      <w:r w:rsidRPr="003C6BE2">
        <w:rPr>
          <w:lang w:val="en-US"/>
        </w:rPr>
        <w:t>++)</w:t>
      </w:r>
    </w:p>
    <w:p w14:paraId="729ADD1A" w14:textId="77777777" w:rsidR="003C6BE2" w:rsidRPr="003C6BE2" w:rsidRDefault="003C6BE2" w:rsidP="003C6BE2">
      <w:pPr>
        <w:rPr>
          <w:lang w:val="en-US"/>
        </w:rPr>
      </w:pPr>
      <w:r w:rsidRPr="003C6BE2">
        <w:rPr>
          <w:lang w:val="en-US"/>
        </w:rPr>
        <w:t xml:space="preserve">    {</w:t>
      </w:r>
    </w:p>
    <w:p w14:paraId="3A21298E" w14:textId="77777777" w:rsidR="003C6BE2" w:rsidRPr="003C6BE2" w:rsidRDefault="003C6BE2" w:rsidP="003C6BE2">
      <w:pPr>
        <w:rPr>
          <w:lang w:val="en-US"/>
        </w:rPr>
      </w:pPr>
      <w:r w:rsidRPr="003C6BE2">
        <w:rPr>
          <w:lang w:val="en-US"/>
        </w:rPr>
        <w:t xml:space="preserve">        cout&lt;&lt;"Enter the Size of array: "&lt;&lt;endl;</w:t>
      </w:r>
    </w:p>
    <w:p w14:paraId="2543F0D9" w14:textId="77777777" w:rsidR="003C6BE2" w:rsidRPr="003C6BE2" w:rsidRDefault="003C6BE2" w:rsidP="003C6BE2">
      <w:pPr>
        <w:rPr>
          <w:lang w:val="en-US"/>
        </w:rPr>
      </w:pPr>
      <w:r w:rsidRPr="003C6BE2">
        <w:rPr>
          <w:lang w:val="en-US"/>
        </w:rPr>
        <w:t xml:space="preserve">        cin&gt;&gt;n;</w:t>
      </w:r>
    </w:p>
    <w:p w14:paraId="3A7B7A84" w14:textId="77777777" w:rsidR="003C6BE2" w:rsidRPr="003C6BE2" w:rsidRDefault="003C6BE2" w:rsidP="003C6BE2">
      <w:pPr>
        <w:rPr>
          <w:lang w:val="en-US"/>
        </w:rPr>
      </w:pPr>
      <w:r w:rsidRPr="003C6BE2">
        <w:rPr>
          <w:lang w:val="en-US"/>
        </w:rPr>
        <w:t xml:space="preserve">        cout&lt;&lt;"Enter the elements of array"&lt;&lt;endl;</w:t>
      </w:r>
    </w:p>
    <w:p w14:paraId="2E17F0F2" w14:textId="77777777" w:rsidR="003C6BE2" w:rsidRPr="003C6BE2" w:rsidRDefault="003C6BE2" w:rsidP="003C6BE2">
      <w:pPr>
        <w:rPr>
          <w:lang w:val="en-US"/>
        </w:rPr>
      </w:pPr>
      <w:r w:rsidRPr="003C6BE2">
        <w:rPr>
          <w:lang w:val="en-US"/>
        </w:rPr>
        <w:t xml:space="preserve">        int a[n];</w:t>
      </w:r>
    </w:p>
    <w:p w14:paraId="67834955" w14:textId="77777777" w:rsidR="003C6BE2" w:rsidRPr="003C6BE2" w:rsidRDefault="003C6BE2" w:rsidP="003C6BE2">
      <w:pPr>
        <w:rPr>
          <w:lang w:val="en-US"/>
        </w:rPr>
      </w:pPr>
      <w:r w:rsidRPr="003C6BE2">
        <w:rPr>
          <w:lang w:val="en-US"/>
        </w:rPr>
        <w:t xml:space="preserve">        for(</w:t>
      </w:r>
      <w:proofErr w:type="spellStart"/>
      <w:r w:rsidRPr="003C6BE2">
        <w:rPr>
          <w:lang w:val="en-US"/>
        </w:rPr>
        <w:t>i</w:t>
      </w:r>
      <w:proofErr w:type="spellEnd"/>
      <w:r w:rsidRPr="003C6BE2">
        <w:rPr>
          <w:lang w:val="en-US"/>
        </w:rPr>
        <w:t>=</w:t>
      </w:r>
      <w:proofErr w:type="gramStart"/>
      <w:r w:rsidRPr="003C6BE2">
        <w:rPr>
          <w:lang w:val="en-US"/>
        </w:rPr>
        <w:t>0;i</w:t>
      </w:r>
      <w:proofErr w:type="gramEnd"/>
      <w:r w:rsidRPr="003C6BE2">
        <w:rPr>
          <w:lang w:val="en-US"/>
        </w:rPr>
        <w:t>&lt;</w:t>
      </w:r>
      <w:proofErr w:type="spellStart"/>
      <w:r w:rsidRPr="003C6BE2">
        <w:rPr>
          <w:lang w:val="en-US"/>
        </w:rPr>
        <w:t>n;i</w:t>
      </w:r>
      <w:proofErr w:type="spellEnd"/>
      <w:r w:rsidRPr="003C6BE2">
        <w:rPr>
          <w:lang w:val="en-US"/>
        </w:rPr>
        <w:t>++)</w:t>
      </w:r>
    </w:p>
    <w:p w14:paraId="32A11E6B" w14:textId="77777777" w:rsidR="003C6BE2" w:rsidRPr="003C6BE2" w:rsidRDefault="003C6BE2" w:rsidP="003C6BE2">
      <w:pPr>
        <w:rPr>
          <w:lang w:val="en-US"/>
        </w:rPr>
      </w:pPr>
      <w:r w:rsidRPr="003C6BE2">
        <w:rPr>
          <w:lang w:val="en-US"/>
        </w:rPr>
        <w:t xml:space="preserve">        {</w:t>
      </w:r>
    </w:p>
    <w:p w14:paraId="6A18AEDC" w14:textId="77777777" w:rsidR="003C6BE2" w:rsidRPr="003C6BE2" w:rsidRDefault="003C6BE2" w:rsidP="003C6BE2">
      <w:pPr>
        <w:rPr>
          <w:lang w:val="en-US"/>
        </w:rPr>
      </w:pPr>
      <w:r w:rsidRPr="003C6BE2">
        <w:rPr>
          <w:lang w:val="en-US"/>
        </w:rPr>
        <w:t xml:space="preserve">            cin&gt;&gt;a[</w:t>
      </w:r>
      <w:proofErr w:type="spellStart"/>
      <w:r w:rsidRPr="003C6BE2">
        <w:rPr>
          <w:lang w:val="en-US"/>
        </w:rPr>
        <w:t>i</w:t>
      </w:r>
      <w:proofErr w:type="spellEnd"/>
      <w:r w:rsidRPr="003C6BE2">
        <w:rPr>
          <w:lang w:val="en-US"/>
        </w:rPr>
        <w:t>];</w:t>
      </w:r>
    </w:p>
    <w:p w14:paraId="4FF90C68" w14:textId="77777777" w:rsidR="003C6BE2" w:rsidRPr="003C6BE2" w:rsidRDefault="003C6BE2" w:rsidP="003C6BE2">
      <w:pPr>
        <w:rPr>
          <w:lang w:val="en-US"/>
        </w:rPr>
      </w:pPr>
      <w:r w:rsidRPr="003C6BE2">
        <w:rPr>
          <w:lang w:val="en-US"/>
        </w:rPr>
        <w:t xml:space="preserve">        }</w:t>
      </w:r>
    </w:p>
    <w:p w14:paraId="205DCD7F" w14:textId="77777777" w:rsidR="003C6BE2" w:rsidRPr="003C6BE2" w:rsidRDefault="003C6BE2" w:rsidP="003C6BE2">
      <w:pPr>
        <w:rPr>
          <w:lang w:val="en-US"/>
        </w:rPr>
      </w:pPr>
      <w:r w:rsidRPr="003C6BE2">
        <w:rPr>
          <w:lang w:val="en-US"/>
        </w:rPr>
        <w:t xml:space="preserve">         cout&lt;&lt;"Enter the element to be searched:"&lt;&lt;endl;</w:t>
      </w:r>
    </w:p>
    <w:p w14:paraId="49A14133" w14:textId="77777777" w:rsidR="003C6BE2" w:rsidRPr="003C6BE2" w:rsidRDefault="003C6BE2" w:rsidP="003C6BE2">
      <w:pPr>
        <w:rPr>
          <w:lang w:val="en-US"/>
        </w:rPr>
      </w:pPr>
      <w:r w:rsidRPr="003C6BE2">
        <w:rPr>
          <w:lang w:val="en-US"/>
        </w:rPr>
        <w:t xml:space="preserve">        cin&gt;&gt;key;</w:t>
      </w:r>
    </w:p>
    <w:p w14:paraId="4A4F26FB" w14:textId="77777777" w:rsidR="003C6BE2" w:rsidRPr="003C6BE2" w:rsidRDefault="003C6BE2" w:rsidP="003C6BE2">
      <w:pPr>
        <w:rPr>
          <w:lang w:val="en-US"/>
        </w:rPr>
      </w:pPr>
      <w:r w:rsidRPr="003C6BE2">
        <w:rPr>
          <w:lang w:val="en-US"/>
        </w:rPr>
        <w:t xml:space="preserve">        </w:t>
      </w:r>
      <w:proofErr w:type="spellStart"/>
      <w:r w:rsidRPr="003C6BE2">
        <w:rPr>
          <w:lang w:val="en-US"/>
        </w:rPr>
        <w:t>jumpsearch</w:t>
      </w:r>
      <w:proofErr w:type="spellEnd"/>
      <w:r w:rsidRPr="003C6BE2">
        <w:rPr>
          <w:lang w:val="en-US"/>
        </w:rPr>
        <w:t>(</w:t>
      </w:r>
      <w:proofErr w:type="spellStart"/>
      <w:proofErr w:type="gramStart"/>
      <w:r w:rsidRPr="003C6BE2">
        <w:rPr>
          <w:lang w:val="en-US"/>
        </w:rPr>
        <w:t>a,n</w:t>
      </w:r>
      <w:proofErr w:type="gramEnd"/>
      <w:r w:rsidRPr="003C6BE2">
        <w:rPr>
          <w:lang w:val="en-US"/>
        </w:rPr>
        <w:t>,key</w:t>
      </w:r>
      <w:proofErr w:type="spellEnd"/>
      <w:r w:rsidRPr="003C6BE2">
        <w:rPr>
          <w:lang w:val="en-US"/>
        </w:rPr>
        <w:t>);</w:t>
      </w:r>
    </w:p>
    <w:p w14:paraId="0B5D2134" w14:textId="77777777" w:rsidR="003C6BE2" w:rsidRPr="003C6BE2" w:rsidRDefault="003C6BE2" w:rsidP="003C6BE2">
      <w:pPr>
        <w:rPr>
          <w:lang w:val="en-US"/>
        </w:rPr>
      </w:pPr>
      <w:r w:rsidRPr="003C6BE2">
        <w:rPr>
          <w:lang w:val="en-US"/>
        </w:rPr>
        <w:t xml:space="preserve">    }</w:t>
      </w:r>
    </w:p>
    <w:p w14:paraId="52FD7301" w14:textId="469D4F43" w:rsidR="003C6BE2" w:rsidRDefault="003C6BE2" w:rsidP="003C6BE2">
      <w:pPr>
        <w:rPr>
          <w:lang w:val="en-US"/>
        </w:rPr>
      </w:pPr>
      <w:r w:rsidRPr="003C6BE2">
        <w:rPr>
          <w:lang w:val="en-US"/>
        </w:rPr>
        <w:t>}</w:t>
      </w:r>
    </w:p>
    <w:p w14:paraId="1BF6A259" w14:textId="5FBEDE1D" w:rsidR="003C6BE2" w:rsidRDefault="003C6BE2" w:rsidP="003C6BE2">
      <w:pPr>
        <w:rPr>
          <w:lang w:val="en-US"/>
        </w:rPr>
      </w:pPr>
    </w:p>
    <w:p w14:paraId="385BD7B3" w14:textId="366ECDB6" w:rsidR="003C6BE2" w:rsidRDefault="003C6BE2" w:rsidP="003C6BE2">
      <w:pPr>
        <w:rPr>
          <w:lang w:val="en-US"/>
        </w:rPr>
      </w:pPr>
    </w:p>
    <w:p w14:paraId="53D6973B" w14:textId="6A74A3A6" w:rsidR="003C6BE2" w:rsidRDefault="003C6BE2" w:rsidP="003C6BE2">
      <w:pPr>
        <w:rPr>
          <w:lang w:val="en-US"/>
        </w:rPr>
      </w:pPr>
    </w:p>
    <w:p w14:paraId="17B702C1" w14:textId="62F16BB8" w:rsidR="003C6BE2" w:rsidRDefault="003C6BE2" w:rsidP="003C6BE2">
      <w:pPr>
        <w:rPr>
          <w:lang w:val="en-US"/>
        </w:rPr>
      </w:pPr>
    </w:p>
    <w:p w14:paraId="62BE683B" w14:textId="3DB178F9" w:rsidR="003C6BE2" w:rsidRDefault="003C6BE2" w:rsidP="003C6BE2">
      <w:pPr>
        <w:rPr>
          <w:lang w:val="en-US"/>
        </w:rPr>
      </w:pPr>
    </w:p>
    <w:p w14:paraId="5C7AC49E" w14:textId="6CD5CB45" w:rsidR="003C6BE2" w:rsidRDefault="003C6BE2" w:rsidP="003C6BE2">
      <w:pPr>
        <w:rPr>
          <w:lang w:val="en-US"/>
        </w:rPr>
      </w:pPr>
    </w:p>
    <w:p w14:paraId="0EB06B5D" w14:textId="77777777" w:rsidR="00324E9E" w:rsidRDefault="00324E9E" w:rsidP="00EE52D4">
      <w:pPr>
        <w:rPr>
          <w:b/>
          <w:bCs/>
          <w:lang w:val="en-US"/>
        </w:rPr>
      </w:pPr>
    </w:p>
    <w:p w14:paraId="2E02D9D3" w14:textId="77777777" w:rsidR="00021DDD" w:rsidRDefault="00021DDD" w:rsidP="00EE52D4">
      <w:pPr>
        <w:rPr>
          <w:b/>
          <w:bCs/>
          <w:lang w:val="en-US"/>
        </w:rPr>
      </w:pPr>
    </w:p>
    <w:p w14:paraId="31D13741" w14:textId="77777777" w:rsidR="00021DDD" w:rsidRDefault="00021DDD" w:rsidP="00EE52D4">
      <w:pPr>
        <w:rPr>
          <w:b/>
          <w:bCs/>
          <w:lang w:val="en-US"/>
        </w:rPr>
      </w:pPr>
    </w:p>
    <w:p w14:paraId="65FE7BF2" w14:textId="77777777" w:rsidR="00021DDD" w:rsidRDefault="00021DDD" w:rsidP="00EE52D4">
      <w:pPr>
        <w:rPr>
          <w:b/>
          <w:bCs/>
          <w:lang w:val="en-US"/>
        </w:rPr>
      </w:pPr>
    </w:p>
    <w:p w14:paraId="2DD260C0" w14:textId="424180FF" w:rsidR="00EE52D4" w:rsidRPr="009439CF" w:rsidRDefault="00EE52D4" w:rsidP="00EE52D4">
      <w:pPr>
        <w:rPr>
          <w:b/>
          <w:bCs/>
          <w:lang w:val="en-US"/>
        </w:rPr>
      </w:pPr>
      <w:r w:rsidRPr="009439CF">
        <w:rPr>
          <w:b/>
          <w:bCs/>
          <w:lang w:val="en-US"/>
        </w:rPr>
        <w:lastRenderedPageBreak/>
        <w:t>Output:</w:t>
      </w:r>
    </w:p>
    <w:p w14:paraId="335370EC" w14:textId="77777777" w:rsidR="003C6BE2" w:rsidRPr="003C6BE2" w:rsidRDefault="003C6BE2" w:rsidP="003C6BE2">
      <w:pPr>
        <w:rPr>
          <w:lang w:val="en-US"/>
        </w:rPr>
      </w:pPr>
      <w:r w:rsidRPr="003C6BE2">
        <w:rPr>
          <w:lang w:val="en-US"/>
        </w:rPr>
        <w:t>Enter the no of test cases</w:t>
      </w:r>
    </w:p>
    <w:p w14:paraId="231FDF09" w14:textId="77777777" w:rsidR="003C6BE2" w:rsidRPr="003C6BE2" w:rsidRDefault="003C6BE2" w:rsidP="003C6BE2">
      <w:pPr>
        <w:rPr>
          <w:lang w:val="en-US"/>
        </w:rPr>
      </w:pPr>
      <w:r w:rsidRPr="003C6BE2">
        <w:rPr>
          <w:lang w:val="en-US"/>
        </w:rPr>
        <w:t>3</w:t>
      </w:r>
    </w:p>
    <w:p w14:paraId="18BC12D2" w14:textId="77777777" w:rsidR="003C6BE2" w:rsidRPr="003C6BE2" w:rsidRDefault="003C6BE2" w:rsidP="003C6BE2">
      <w:pPr>
        <w:rPr>
          <w:lang w:val="en-US"/>
        </w:rPr>
      </w:pPr>
      <w:r w:rsidRPr="003C6BE2">
        <w:rPr>
          <w:lang w:val="en-US"/>
        </w:rPr>
        <w:t>Enter the Size of array:</w:t>
      </w:r>
    </w:p>
    <w:p w14:paraId="022ABEC3" w14:textId="77777777" w:rsidR="003C6BE2" w:rsidRPr="003C6BE2" w:rsidRDefault="003C6BE2" w:rsidP="003C6BE2">
      <w:pPr>
        <w:rPr>
          <w:lang w:val="en-US"/>
        </w:rPr>
      </w:pPr>
      <w:r w:rsidRPr="003C6BE2">
        <w:rPr>
          <w:lang w:val="en-US"/>
        </w:rPr>
        <w:t>5</w:t>
      </w:r>
    </w:p>
    <w:p w14:paraId="3CE4E25B" w14:textId="77777777" w:rsidR="003C6BE2" w:rsidRPr="003C6BE2" w:rsidRDefault="003C6BE2" w:rsidP="003C6BE2">
      <w:pPr>
        <w:rPr>
          <w:lang w:val="en-US"/>
        </w:rPr>
      </w:pPr>
      <w:r w:rsidRPr="003C6BE2">
        <w:rPr>
          <w:lang w:val="en-US"/>
        </w:rPr>
        <w:t>Enter the elements of array</w:t>
      </w:r>
    </w:p>
    <w:p w14:paraId="33CC9AA6" w14:textId="77777777" w:rsidR="003C6BE2" w:rsidRPr="003C6BE2" w:rsidRDefault="003C6BE2" w:rsidP="003C6BE2">
      <w:pPr>
        <w:rPr>
          <w:lang w:val="en-US"/>
        </w:rPr>
      </w:pPr>
      <w:r w:rsidRPr="003C6BE2">
        <w:rPr>
          <w:lang w:val="en-US"/>
        </w:rPr>
        <w:t>12 23 36 39 41</w:t>
      </w:r>
    </w:p>
    <w:p w14:paraId="4B5597C3" w14:textId="77777777" w:rsidR="003C6BE2" w:rsidRPr="003C6BE2" w:rsidRDefault="003C6BE2" w:rsidP="003C6BE2">
      <w:pPr>
        <w:rPr>
          <w:lang w:val="en-US"/>
        </w:rPr>
      </w:pPr>
      <w:r w:rsidRPr="003C6BE2">
        <w:rPr>
          <w:lang w:val="en-US"/>
        </w:rPr>
        <w:t>Enter the element to be searched:</w:t>
      </w:r>
    </w:p>
    <w:p w14:paraId="2DABFC4B" w14:textId="77777777" w:rsidR="003C6BE2" w:rsidRPr="003C6BE2" w:rsidRDefault="003C6BE2" w:rsidP="003C6BE2">
      <w:pPr>
        <w:rPr>
          <w:lang w:val="en-US"/>
        </w:rPr>
      </w:pPr>
      <w:r w:rsidRPr="003C6BE2">
        <w:rPr>
          <w:lang w:val="en-US"/>
        </w:rPr>
        <w:t>41</w:t>
      </w:r>
    </w:p>
    <w:p w14:paraId="39FA84AA" w14:textId="77777777" w:rsidR="003C6BE2" w:rsidRPr="003C6BE2" w:rsidRDefault="003C6BE2" w:rsidP="003C6BE2">
      <w:pPr>
        <w:rPr>
          <w:lang w:val="en-US"/>
        </w:rPr>
      </w:pPr>
      <w:r w:rsidRPr="003C6BE2">
        <w:rPr>
          <w:lang w:val="en-US"/>
        </w:rPr>
        <w:t>Present</w:t>
      </w:r>
    </w:p>
    <w:p w14:paraId="1DC3E78A" w14:textId="77777777" w:rsidR="003C6BE2" w:rsidRPr="003C6BE2" w:rsidRDefault="003C6BE2" w:rsidP="003C6BE2">
      <w:pPr>
        <w:rPr>
          <w:lang w:val="en-US"/>
        </w:rPr>
      </w:pPr>
      <w:r w:rsidRPr="003C6BE2">
        <w:rPr>
          <w:lang w:val="en-US"/>
        </w:rPr>
        <w:t>Enter the Size of array:</w:t>
      </w:r>
    </w:p>
    <w:p w14:paraId="7F9668B4" w14:textId="77777777" w:rsidR="003C6BE2" w:rsidRPr="003C6BE2" w:rsidRDefault="003C6BE2" w:rsidP="003C6BE2">
      <w:pPr>
        <w:rPr>
          <w:lang w:val="en-US"/>
        </w:rPr>
      </w:pPr>
      <w:r w:rsidRPr="003C6BE2">
        <w:rPr>
          <w:lang w:val="en-US"/>
        </w:rPr>
        <w:t>8</w:t>
      </w:r>
    </w:p>
    <w:p w14:paraId="483BBDD9" w14:textId="77777777" w:rsidR="003C6BE2" w:rsidRPr="003C6BE2" w:rsidRDefault="003C6BE2" w:rsidP="003C6BE2">
      <w:pPr>
        <w:rPr>
          <w:lang w:val="en-US"/>
        </w:rPr>
      </w:pPr>
      <w:r w:rsidRPr="003C6BE2">
        <w:rPr>
          <w:lang w:val="en-US"/>
        </w:rPr>
        <w:t>Enter the elements of array</w:t>
      </w:r>
    </w:p>
    <w:p w14:paraId="36EEFC6F" w14:textId="77777777" w:rsidR="003C6BE2" w:rsidRPr="003C6BE2" w:rsidRDefault="003C6BE2" w:rsidP="003C6BE2">
      <w:pPr>
        <w:rPr>
          <w:lang w:val="en-US"/>
        </w:rPr>
      </w:pPr>
      <w:r w:rsidRPr="003C6BE2">
        <w:rPr>
          <w:lang w:val="en-US"/>
        </w:rPr>
        <w:t>21 39 40 45 51 54 68 72</w:t>
      </w:r>
    </w:p>
    <w:p w14:paraId="0956F68F" w14:textId="77777777" w:rsidR="003C6BE2" w:rsidRPr="003C6BE2" w:rsidRDefault="003C6BE2" w:rsidP="003C6BE2">
      <w:pPr>
        <w:rPr>
          <w:lang w:val="en-US"/>
        </w:rPr>
      </w:pPr>
      <w:r w:rsidRPr="003C6BE2">
        <w:rPr>
          <w:lang w:val="en-US"/>
        </w:rPr>
        <w:t>Enter the element to be searched:</w:t>
      </w:r>
    </w:p>
    <w:p w14:paraId="683D8352" w14:textId="77777777" w:rsidR="003C6BE2" w:rsidRPr="003C6BE2" w:rsidRDefault="003C6BE2" w:rsidP="003C6BE2">
      <w:pPr>
        <w:rPr>
          <w:lang w:val="en-US"/>
        </w:rPr>
      </w:pPr>
      <w:r w:rsidRPr="003C6BE2">
        <w:rPr>
          <w:lang w:val="en-US"/>
        </w:rPr>
        <w:t>69</w:t>
      </w:r>
    </w:p>
    <w:p w14:paraId="2ED194C6" w14:textId="77777777" w:rsidR="003C6BE2" w:rsidRPr="003C6BE2" w:rsidRDefault="003C6BE2" w:rsidP="003C6BE2">
      <w:pPr>
        <w:rPr>
          <w:lang w:val="en-US"/>
        </w:rPr>
      </w:pPr>
      <w:r w:rsidRPr="003C6BE2">
        <w:rPr>
          <w:lang w:val="en-US"/>
        </w:rPr>
        <w:t>Not Present</w:t>
      </w:r>
    </w:p>
    <w:p w14:paraId="2D99F0E0" w14:textId="77777777" w:rsidR="003C6BE2" w:rsidRPr="003C6BE2" w:rsidRDefault="003C6BE2" w:rsidP="003C6BE2">
      <w:pPr>
        <w:rPr>
          <w:lang w:val="en-US"/>
        </w:rPr>
      </w:pPr>
      <w:r w:rsidRPr="003C6BE2">
        <w:rPr>
          <w:lang w:val="en-US"/>
        </w:rPr>
        <w:t>Enter the Size of array:</w:t>
      </w:r>
    </w:p>
    <w:p w14:paraId="05BA900E" w14:textId="77777777" w:rsidR="003C6BE2" w:rsidRPr="003C6BE2" w:rsidRDefault="003C6BE2" w:rsidP="003C6BE2">
      <w:pPr>
        <w:rPr>
          <w:lang w:val="en-US"/>
        </w:rPr>
      </w:pPr>
      <w:r w:rsidRPr="003C6BE2">
        <w:rPr>
          <w:lang w:val="en-US"/>
        </w:rPr>
        <w:t>10</w:t>
      </w:r>
    </w:p>
    <w:p w14:paraId="613511EC" w14:textId="77777777" w:rsidR="003C6BE2" w:rsidRPr="003C6BE2" w:rsidRDefault="003C6BE2" w:rsidP="003C6BE2">
      <w:pPr>
        <w:rPr>
          <w:lang w:val="en-US"/>
        </w:rPr>
      </w:pPr>
      <w:r w:rsidRPr="003C6BE2">
        <w:rPr>
          <w:lang w:val="en-US"/>
        </w:rPr>
        <w:t>Enter the elements of array</w:t>
      </w:r>
    </w:p>
    <w:p w14:paraId="4BFD6459" w14:textId="77777777" w:rsidR="003C6BE2" w:rsidRPr="003C6BE2" w:rsidRDefault="003C6BE2" w:rsidP="003C6BE2">
      <w:pPr>
        <w:rPr>
          <w:lang w:val="en-US"/>
        </w:rPr>
      </w:pPr>
      <w:r w:rsidRPr="003C6BE2">
        <w:rPr>
          <w:lang w:val="en-US"/>
        </w:rPr>
        <w:t>101 246 438 561 796 896 899 4644 7999 8545</w:t>
      </w:r>
    </w:p>
    <w:p w14:paraId="52FF8D76" w14:textId="77777777" w:rsidR="003C6BE2" w:rsidRPr="003C6BE2" w:rsidRDefault="003C6BE2" w:rsidP="003C6BE2">
      <w:pPr>
        <w:rPr>
          <w:lang w:val="en-US"/>
        </w:rPr>
      </w:pPr>
      <w:r w:rsidRPr="003C6BE2">
        <w:rPr>
          <w:lang w:val="en-US"/>
        </w:rPr>
        <w:t>Enter the element to be searched:</w:t>
      </w:r>
    </w:p>
    <w:p w14:paraId="30E2CD9F" w14:textId="77777777" w:rsidR="003C6BE2" w:rsidRPr="003C6BE2" w:rsidRDefault="003C6BE2" w:rsidP="003C6BE2">
      <w:pPr>
        <w:rPr>
          <w:lang w:val="en-US"/>
        </w:rPr>
      </w:pPr>
      <w:r w:rsidRPr="003C6BE2">
        <w:rPr>
          <w:lang w:val="en-US"/>
        </w:rPr>
        <w:t>7999</w:t>
      </w:r>
    </w:p>
    <w:p w14:paraId="22853C61" w14:textId="77777777" w:rsidR="003C6BE2" w:rsidRPr="003C6BE2" w:rsidRDefault="003C6BE2" w:rsidP="003C6BE2">
      <w:pPr>
        <w:rPr>
          <w:lang w:val="en-US"/>
        </w:rPr>
      </w:pPr>
      <w:r w:rsidRPr="003C6BE2">
        <w:rPr>
          <w:lang w:val="en-US"/>
        </w:rPr>
        <w:t>Present</w:t>
      </w:r>
    </w:p>
    <w:p w14:paraId="3565942C" w14:textId="14F236CD" w:rsidR="003C6BE2" w:rsidRDefault="003C6BE2" w:rsidP="003C6BE2">
      <w:pPr>
        <w:rPr>
          <w:lang w:val="en-US"/>
        </w:rPr>
      </w:pPr>
    </w:p>
    <w:p w14:paraId="2B2D0FA5" w14:textId="7ABDF71E" w:rsidR="003C6BE2" w:rsidRDefault="003C6BE2" w:rsidP="003C6BE2">
      <w:pPr>
        <w:rPr>
          <w:lang w:val="en-US"/>
        </w:rPr>
      </w:pPr>
    </w:p>
    <w:p w14:paraId="64BE335B" w14:textId="6FC514D4" w:rsidR="003C6BE2" w:rsidRDefault="003C6BE2" w:rsidP="003C6BE2">
      <w:pPr>
        <w:rPr>
          <w:lang w:val="en-US"/>
        </w:rPr>
      </w:pPr>
    </w:p>
    <w:p w14:paraId="6A7EF3AE" w14:textId="23573CE5" w:rsidR="006E08EE" w:rsidRDefault="006E08EE" w:rsidP="003C6BE2">
      <w:pPr>
        <w:rPr>
          <w:lang w:val="en-US"/>
        </w:rPr>
      </w:pPr>
    </w:p>
    <w:p w14:paraId="060E63C8" w14:textId="77777777" w:rsidR="00324E9E" w:rsidRDefault="00324E9E" w:rsidP="003C6BE2">
      <w:pPr>
        <w:rPr>
          <w:ins w:id="9" w:author="Deepika Mullagura"/>
          <w:b/>
          <w:bCs/>
        </w:rPr>
      </w:pPr>
    </w:p>
    <w:p w14:paraId="0B944B81" w14:textId="77777777" w:rsidR="00324E9E" w:rsidRDefault="00324E9E" w:rsidP="003C6BE2">
      <w:pPr>
        <w:rPr>
          <w:ins w:id="10" w:author="Deepika Mullagura"/>
          <w:b/>
          <w:bCs/>
        </w:rPr>
      </w:pPr>
    </w:p>
    <w:p w14:paraId="0E3C4C21" w14:textId="71169D0F" w:rsidR="001C1A20" w:rsidRDefault="006E08EE" w:rsidP="003C6BE2">
      <w:pPr>
        <w:rPr>
          <w:ins w:id="11" w:author="Deepika Mullagura"/>
          <w:b/>
          <w:bCs/>
        </w:rPr>
      </w:pPr>
      <w:ins w:id="12" w:author="Deepika Mullagura">
        <w:r>
          <w:rPr>
            <w:b/>
            <w:bCs/>
          </w:rPr>
          <w:lastRenderedPageBreak/>
          <w:t>4.</w:t>
        </w:r>
        <w:r w:rsidRPr="006E08EE">
          <w:rPr>
            <w:b/>
            <w:bCs/>
          </w:rPr>
          <w:t xml:space="preserve">Given a sorted array of positive integers containing few duplicate elements, design an algorithm and implement it using a program to find whether the given key element is present in the array or not. If present, then also find the number of copies of given key. (Time Complexity = </w:t>
        </w:r>
        <w:proofErr w:type="gramStart"/>
        <w:r w:rsidRPr="006E08EE">
          <w:rPr>
            <w:b/>
            <w:bCs/>
          </w:rPr>
          <w:t>O(</w:t>
        </w:r>
        <w:proofErr w:type="gramEnd"/>
        <w:r w:rsidRPr="006E08EE">
          <w:rPr>
            <w:b/>
            <w:bCs/>
          </w:rPr>
          <w:t>log n))</w:t>
        </w:r>
      </w:ins>
    </w:p>
    <w:p w14:paraId="6ABBD9CC" w14:textId="682C8020" w:rsidR="002C3440" w:rsidRPr="001C1A20" w:rsidRDefault="002C3440" w:rsidP="003C6BE2">
      <w:pPr>
        <w:rPr>
          <w:ins w:id="13" w:author="Deepika Mullagura"/>
          <w:b/>
          <w:bCs/>
        </w:rPr>
      </w:pPr>
      <w:ins w:id="14" w:author="Deepika Mullagura">
        <w:r>
          <w:rPr>
            <w:b/>
            <w:bCs/>
            <w:lang w:val="en-US"/>
          </w:rPr>
          <w:t>CODE:</w:t>
        </w:r>
      </w:ins>
    </w:p>
    <w:p w14:paraId="6991A9AD" w14:textId="77777777" w:rsidR="002C3440" w:rsidRPr="002C3440" w:rsidRDefault="002C3440" w:rsidP="002C3440">
      <w:pPr>
        <w:rPr>
          <w:ins w:id="15" w:author="Deepika Mullagura"/>
          <w:lang w:val="en-US"/>
        </w:rPr>
      </w:pPr>
      <w:ins w:id="16" w:author="Deepika Mullagura">
        <w:r w:rsidRPr="002C3440">
          <w:rPr>
            <w:lang w:val="en-US"/>
          </w:rPr>
          <w:t>#include &lt;iostream&gt;</w:t>
        </w:r>
      </w:ins>
    </w:p>
    <w:p w14:paraId="14273E1F" w14:textId="77777777" w:rsidR="002C3440" w:rsidRPr="002C3440" w:rsidRDefault="002C3440" w:rsidP="002C3440">
      <w:pPr>
        <w:rPr>
          <w:ins w:id="17" w:author="Deepika Mullagura"/>
          <w:lang w:val="en-US"/>
        </w:rPr>
      </w:pPr>
      <w:ins w:id="18" w:author="Deepika Mullagura">
        <w:r w:rsidRPr="002C3440">
          <w:rPr>
            <w:lang w:val="en-US"/>
          </w:rPr>
          <w:t>#</w:t>
        </w:r>
        <w:proofErr w:type="gramStart"/>
        <w:r w:rsidRPr="002C3440">
          <w:rPr>
            <w:lang w:val="en-US"/>
          </w:rPr>
          <w:t>define</w:t>
        </w:r>
        <w:proofErr w:type="gramEnd"/>
        <w:r w:rsidRPr="002C3440">
          <w:rPr>
            <w:lang w:val="en-US"/>
          </w:rPr>
          <w:t xml:space="preserve"> max</w:t>
        </w:r>
      </w:ins>
    </w:p>
    <w:p w14:paraId="4086F0CC" w14:textId="77777777" w:rsidR="002C3440" w:rsidRPr="002C3440" w:rsidRDefault="002C3440" w:rsidP="002C3440">
      <w:pPr>
        <w:rPr>
          <w:ins w:id="19" w:author="Deepika Mullagura"/>
          <w:lang w:val="en-US"/>
        </w:rPr>
      </w:pPr>
      <w:ins w:id="20" w:author="Deepika Mullagura">
        <w:r w:rsidRPr="002C3440">
          <w:rPr>
            <w:lang w:val="en-US"/>
          </w:rPr>
          <w:t>using namespace std;</w:t>
        </w:r>
      </w:ins>
    </w:p>
    <w:p w14:paraId="13D08B2B" w14:textId="77777777" w:rsidR="002C3440" w:rsidRPr="002C3440" w:rsidRDefault="002C3440" w:rsidP="002C3440">
      <w:pPr>
        <w:rPr>
          <w:ins w:id="21" w:author="Deepika Mullagura"/>
          <w:lang w:val="en-US"/>
        </w:rPr>
      </w:pPr>
      <w:ins w:id="22" w:author="Deepika Mullagura">
        <w:r w:rsidRPr="002C3440">
          <w:rPr>
            <w:lang w:val="en-US"/>
          </w:rPr>
          <w:t xml:space="preserve">int </w:t>
        </w:r>
        <w:proofErr w:type="gramStart"/>
        <w:r w:rsidRPr="002C3440">
          <w:rPr>
            <w:lang w:val="en-US"/>
          </w:rPr>
          <w:t>main(</w:t>
        </w:r>
        <w:proofErr w:type="gramEnd"/>
        <w:r w:rsidRPr="002C3440">
          <w:rPr>
            <w:lang w:val="en-US"/>
          </w:rPr>
          <w:t>)</w:t>
        </w:r>
      </w:ins>
    </w:p>
    <w:p w14:paraId="4277A7EB" w14:textId="77777777" w:rsidR="002C3440" w:rsidRPr="002C3440" w:rsidRDefault="002C3440" w:rsidP="002C3440">
      <w:pPr>
        <w:rPr>
          <w:ins w:id="23" w:author="Deepika Mullagura"/>
          <w:lang w:val="en-US"/>
        </w:rPr>
      </w:pPr>
      <w:ins w:id="24" w:author="Deepika Mullagura">
        <w:r w:rsidRPr="002C3440">
          <w:rPr>
            <w:lang w:val="en-US"/>
          </w:rPr>
          <w:t>{</w:t>
        </w:r>
      </w:ins>
    </w:p>
    <w:p w14:paraId="0371BE2A" w14:textId="77777777" w:rsidR="002C3440" w:rsidRPr="002C3440" w:rsidRDefault="002C3440" w:rsidP="002C3440">
      <w:pPr>
        <w:rPr>
          <w:ins w:id="25" w:author="Deepika Mullagura"/>
          <w:lang w:val="en-US"/>
        </w:rPr>
      </w:pPr>
      <w:ins w:id="26" w:author="Deepika Mullagura">
        <w:r w:rsidRPr="002C3440">
          <w:rPr>
            <w:lang w:val="en-US"/>
          </w:rPr>
          <w:t xml:space="preserve">    int </w:t>
        </w:r>
        <w:proofErr w:type="spellStart"/>
        <w:proofErr w:type="gramStart"/>
        <w:r w:rsidRPr="002C3440">
          <w:rPr>
            <w:lang w:val="en-US"/>
          </w:rPr>
          <w:t>n,t</w:t>
        </w:r>
        <w:proofErr w:type="gramEnd"/>
        <w:r w:rsidRPr="002C3440">
          <w:rPr>
            <w:lang w:val="en-US"/>
          </w:rPr>
          <w:t>,key</w:t>
        </w:r>
        <w:proofErr w:type="spellEnd"/>
        <w:r w:rsidRPr="002C3440">
          <w:rPr>
            <w:lang w:val="en-US"/>
          </w:rPr>
          <w:t>;</w:t>
        </w:r>
      </w:ins>
    </w:p>
    <w:p w14:paraId="3D98F1ED" w14:textId="77777777" w:rsidR="002C3440" w:rsidRPr="002C3440" w:rsidRDefault="002C3440" w:rsidP="002C3440">
      <w:pPr>
        <w:rPr>
          <w:ins w:id="27" w:author="Deepika Mullagura"/>
          <w:lang w:val="en-US"/>
        </w:rPr>
      </w:pPr>
      <w:ins w:id="28" w:author="Deepika Mullagura">
        <w:r w:rsidRPr="002C3440">
          <w:rPr>
            <w:lang w:val="en-US"/>
          </w:rPr>
          <w:t xml:space="preserve">    cout&lt;&lt;"Enter the number of test cases:" &lt;&lt;endl;</w:t>
        </w:r>
      </w:ins>
    </w:p>
    <w:p w14:paraId="2F85F26E" w14:textId="77777777" w:rsidR="002C3440" w:rsidRPr="002C3440" w:rsidRDefault="002C3440" w:rsidP="002C3440">
      <w:pPr>
        <w:rPr>
          <w:ins w:id="29" w:author="Deepika Mullagura"/>
          <w:lang w:val="en-US"/>
        </w:rPr>
      </w:pPr>
      <w:ins w:id="30" w:author="Deepika Mullagura">
        <w:r w:rsidRPr="002C3440">
          <w:rPr>
            <w:lang w:val="en-US"/>
          </w:rPr>
          <w:t xml:space="preserve">    cin&gt;&gt;t;</w:t>
        </w:r>
      </w:ins>
    </w:p>
    <w:p w14:paraId="40B23DED" w14:textId="77777777" w:rsidR="002C3440" w:rsidRPr="002C3440" w:rsidRDefault="002C3440" w:rsidP="002C3440">
      <w:pPr>
        <w:rPr>
          <w:ins w:id="31" w:author="Deepika Mullagura"/>
          <w:lang w:val="en-US"/>
        </w:rPr>
      </w:pPr>
      <w:ins w:id="32" w:author="Deepika Mullagura">
        <w:r w:rsidRPr="002C3440">
          <w:rPr>
            <w:lang w:val="en-US"/>
          </w:rPr>
          <w:t xml:space="preserve">    </w:t>
        </w:r>
        <w:proofErr w:type="gramStart"/>
        <w:r w:rsidRPr="002C3440">
          <w:rPr>
            <w:lang w:val="en-US"/>
          </w:rPr>
          <w:t>for(</w:t>
        </w:r>
        <w:proofErr w:type="gramEnd"/>
        <w:r w:rsidRPr="002C3440">
          <w:rPr>
            <w:lang w:val="en-US"/>
          </w:rPr>
          <w:t xml:space="preserve">int </w:t>
        </w:r>
        <w:proofErr w:type="spellStart"/>
        <w:r w:rsidRPr="002C3440">
          <w:rPr>
            <w:lang w:val="en-US"/>
          </w:rPr>
          <w:t>i</w:t>
        </w:r>
        <w:proofErr w:type="spellEnd"/>
        <w:r w:rsidRPr="002C3440">
          <w:rPr>
            <w:lang w:val="en-US"/>
          </w:rPr>
          <w:t>=0;i&lt;</w:t>
        </w:r>
        <w:proofErr w:type="spellStart"/>
        <w:r w:rsidRPr="002C3440">
          <w:rPr>
            <w:lang w:val="en-US"/>
          </w:rPr>
          <w:t>t;i</w:t>
        </w:r>
        <w:proofErr w:type="spellEnd"/>
        <w:r w:rsidRPr="002C3440">
          <w:rPr>
            <w:lang w:val="en-US"/>
          </w:rPr>
          <w:t>++)</w:t>
        </w:r>
      </w:ins>
    </w:p>
    <w:p w14:paraId="10FE9061" w14:textId="77777777" w:rsidR="002C3440" w:rsidRPr="002C3440" w:rsidRDefault="002C3440" w:rsidP="002C3440">
      <w:pPr>
        <w:rPr>
          <w:ins w:id="33" w:author="Deepika Mullagura"/>
          <w:lang w:val="en-US"/>
        </w:rPr>
      </w:pPr>
      <w:ins w:id="34" w:author="Deepika Mullagura">
        <w:r w:rsidRPr="002C3440">
          <w:rPr>
            <w:lang w:val="en-US"/>
          </w:rPr>
          <w:t xml:space="preserve">    {</w:t>
        </w:r>
      </w:ins>
    </w:p>
    <w:p w14:paraId="10F5A691" w14:textId="77777777" w:rsidR="002C3440" w:rsidRPr="002C3440" w:rsidRDefault="002C3440" w:rsidP="002C3440">
      <w:pPr>
        <w:rPr>
          <w:ins w:id="35" w:author="Deepika Mullagura"/>
          <w:lang w:val="en-US"/>
        </w:rPr>
      </w:pPr>
      <w:ins w:id="36" w:author="Deepika Mullagura">
        <w:r w:rsidRPr="002C3440">
          <w:rPr>
            <w:lang w:val="en-US"/>
          </w:rPr>
          <w:t xml:space="preserve">        cout&lt;&lt;"Enter the size of Araay:"&lt;&lt;endl;</w:t>
        </w:r>
      </w:ins>
    </w:p>
    <w:p w14:paraId="3B03CD89" w14:textId="77777777" w:rsidR="002C3440" w:rsidRPr="002C3440" w:rsidRDefault="002C3440" w:rsidP="002C3440">
      <w:pPr>
        <w:rPr>
          <w:ins w:id="37" w:author="Deepika Mullagura"/>
          <w:lang w:val="en-US"/>
        </w:rPr>
      </w:pPr>
      <w:ins w:id="38" w:author="Deepika Mullagura">
        <w:r w:rsidRPr="002C3440">
          <w:rPr>
            <w:lang w:val="en-US"/>
          </w:rPr>
          <w:t xml:space="preserve">        cin&gt;&gt;n;</w:t>
        </w:r>
      </w:ins>
    </w:p>
    <w:p w14:paraId="1BF0D7D7" w14:textId="77777777" w:rsidR="002C3440" w:rsidRPr="002C3440" w:rsidRDefault="002C3440" w:rsidP="002C3440">
      <w:pPr>
        <w:rPr>
          <w:ins w:id="39" w:author="Deepika Mullagura"/>
          <w:lang w:val="en-US"/>
        </w:rPr>
      </w:pPr>
      <w:ins w:id="40" w:author="Deepika Mullagura">
        <w:r w:rsidRPr="002C3440">
          <w:rPr>
            <w:lang w:val="en-US"/>
          </w:rPr>
          <w:t xml:space="preserve">        cout&lt;&lt;"Enter the elements of array:"&lt;&lt;endl;</w:t>
        </w:r>
      </w:ins>
    </w:p>
    <w:p w14:paraId="01950922" w14:textId="77777777" w:rsidR="002C3440" w:rsidRPr="002C3440" w:rsidRDefault="002C3440" w:rsidP="002C3440">
      <w:pPr>
        <w:rPr>
          <w:ins w:id="41" w:author="Deepika Mullagura"/>
          <w:lang w:val="en-US"/>
        </w:rPr>
      </w:pPr>
      <w:ins w:id="42" w:author="Deepika Mullagura">
        <w:r w:rsidRPr="002C3440">
          <w:rPr>
            <w:lang w:val="en-US"/>
          </w:rPr>
          <w:t xml:space="preserve">        int a[n</w:t>
        </w:r>
        <w:proofErr w:type="gramStart"/>
        <w:r w:rsidRPr="002C3440">
          <w:rPr>
            <w:lang w:val="en-US"/>
          </w:rPr>
          <w:t>],count</w:t>
        </w:r>
        <w:proofErr w:type="gramEnd"/>
        <w:r w:rsidRPr="002C3440">
          <w:rPr>
            <w:lang w:val="en-US"/>
          </w:rPr>
          <w:t>=0;</w:t>
        </w:r>
      </w:ins>
    </w:p>
    <w:p w14:paraId="4D8C0F67" w14:textId="77777777" w:rsidR="002C3440" w:rsidRPr="002C3440" w:rsidRDefault="002C3440" w:rsidP="002C3440">
      <w:pPr>
        <w:rPr>
          <w:ins w:id="43" w:author="Deepika Mullagura"/>
          <w:lang w:val="en-US"/>
        </w:rPr>
      </w:pPr>
      <w:ins w:id="44" w:author="Deepika Mullagura">
        <w:r w:rsidRPr="002C3440">
          <w:rPr>
            <w:lang w:val="en-US"/>
          </w:rPr>
          <w:t xml:space="preserve">        </w:t>
        </w:r>
        <w:proofErr w:type="gramStart"/>
        <w:r w:rsidRPr="002C3440">
          <w:rPr>
            <w:lang w:val="en-US"/>
          </w:rPr>
          <w:t>for(</w:t>
        </w:r>
        <w:proofErr w:type="gramEnd"/>
        <w:r w:rsidRPr="002C3440">
          <w:rPr>
            <w:lang w:val="en-US"/>
          </w:rPr>
          <w:t>int j=0;j&lt;</w:t>
        </w:r>
        <w:proofErr w:type="spellStart"/>
        <w:r w:rsidRPr="002C3440">
          <w:rPr>
            <w:lang w:val="en-US"/>
          </w:rPr>
          <w:t>n;j</w:t>
        </w:r>
        <w:proofErr w:type="spellEnd"/>
        <w:r w:rsidRPr="002C3440">
          <w:rPr>
            <w:lang w:val="en-US"/>
          </w:rPr>
          <w:t>++)</w:t>
        </w:r>
      </w:ins>
    </w:p>
    <w:p w14:paraId="58D9081A" w14:textId="1A091F62" w:rsidR="002C3440" w:rsidRPr="002C3440" w:rsidRDefault="002C3440" w:rsidP="002C3440">
      <w:pPr>
        <w:rPr>
          <w:ins w:id="45" w:author="Deepika Mullagura"/>
          <w:lang w:val="en-US"/>
        </w:rPr>
      </w:pPr>
      <w:ins w:id="46" w:author="Deepika Mullagura">
        <w:r w:rsidRPr="002C3440">
          <w:rPr>
            <w:lang w:val="en-US"/>
          </w:rPr>
          <w:t xml:space="preserve">        </w:t>
        </w:r>
        <w:proofErr w:type="gramStart"/>
        <w:r w:rsidRPr="002C3440">
          <w:rPr>
            <w:lang w:val="en-US"/>
          </w:rPr>
          <w:t>{</w:t>
        </w:r>
        <w:r w:rsidR="009439CF">
          <w:rPr>
            <w:lang w:val="en-US"/>
          </w:rPr>
          <w:t xml:space="preserve">  </w:t>
        </w:r>
        <w:r w:rsidRPr="002C3440">
          <w:rPr>
            <w:lang w:val="en-US"/>
          </w:rPr>
          <w:t>cin</w:t>
        </w:r>
        <w:proofErr w:type="gramEnd"/>
        <w:r w:rsidRPr="002C3440">
          <w:rPr>
            <w:lang w:val="en-US"/>
          </w:rPr>
          <w:t>&gt;&gt;a[j]</w:t>
        </w:r>
        <w:r w:rsidR="009439CF">
          <w:rPr>
            <w:lang w:val="en-US"/>
          </w:rPr>
          <w:t xml:space="preserve">;  </w:t>
        </w:r>
        <w:r w:rsidRPr="002C3440">
          <w:rPr>
            <w:lang w:val="en-US"/>
          </w:rPr>
          <w:t>}</w:t>
        </w:r>
      </w:ins>
    </w:p>
    <w:p w14:paraId="1918A50A" w14:textId="77777777" w:rsidR="002C3440" w:rsidRPr="002C3440" w:rsidRDefault="002C3440" w:rsidP="002C3440">
      <w:pPr>
        <w:rPr>
          <w:ins w:id="47" w:author="Deepika Mullagura"/>
          <w:lang w:val="en-US"/>
        </w:rPr>
      </w:pPr>
      <w:ins w:id="48" w:author="Deepika Mullagura">
        <w:r w:rsidRPr="002C3440">
          <w:rPr>
            <w:lang w:val="en-US"/>
          </w:rPr>
          <w:t xml:space="preserve">        cout&lt;&lt;"Enter the element to be found"&lt;&lt;endl;</w:t>
        </w:r>
      </w:ins>
    </w:p>
    <w:p w14:paraId="61803112" w14:textId="77777777" w:rsidR="002C3440" w:rsidRPr="002C3440" w:rsidRDefault="002C3440" w:rsidP="002C3440">
      <w:pPr>
        <w:rPr>
          <w:ins w:id="49" w:author="Deepika Mullagura"/>
          <w:lang w:val="en-US"/>
        </w:rPr>
      </w:pPr>
      <w:ins w:id="50" w:author="Deepika Mullagura">
        <w:r w:rsidRPr="002C3440">
          <w:rPr>
            <w:lang w:val="en-US"/>
          </w:rPr>
          <w:t xml:space="preserve">        cin&gt;&gt;key;</w:t>
        </w:r>
      </w:ins>
    </w:p>
    <w:p w14:paraId="0DE76179" w14:textId="77777777" w:rsidR="002C3440" w:rsidRPr="002C3440" w:rsidRDefault="002C3440" w:rsidP="002C3440">
      <w:pPr>
        <w:rPr>
          <w:ins w:id="51" w:author="Deepika Mullagura"/>
          <w:lang w:val="en-US"/>
        </w:rPr>
      </w:pPr>
      <w:ins w:id="52" w:author="Deepika Mullagura">
        <w:r w:rsidRPr="002C3440">
          <w:rPr>
            <w:lang w:val="en-US"/>
          </w:rPr>
          <w:t xml:space="preserve">        </w:t>
        </w:r>
        <w:proofErr w:type="gramStart"/>
        <w:r w:rsidRPr="002C3440">
          <w:rPr>
            <w:lang w:val="en-US"/>
          </w:rPr>
          <w:t>for(</w:t>
        </w:r>
        <w:proofErr w:type="gramEnd"/>
        <w:r w:rsidRPr="002C3440">
          <w:rPr>
            <w:lang w:val="en-US"/>
          </w:rPr>
          <w:t>int j=0;j&lt;</w:t>
        </w:r>
        <w:proofErr w:type="spellStart"/>
        <w:r w:rsidRPr="002C3440">
          <w:rPr>
            <w:lang w:val="en-US"/>
          </w:rPr>
          <w:t>n;j</w:t>
        </w:r>
        <w:proofErr w:type="spellEnd"/>
        <w:r w:rsidRPr="002C3440">
          <w:rPr>
            <w:lang w:val="en-US"/>
          </w:rPr>
          <w:t>++)</w:t>
        </w:r>
      </w:ins>
    </w:p>
    <w:p w14:paraId="009321F2" w14:textId="77777777" w:rsidR="002C3440" w:rsidRPr="002C3440" w:rsidRDefault="002C3440" w:rsidP="002C3440">
      <w:pPr>
        <w:rPr>
          <w:ins w:id="53" w:author="Deepika Mullagura"/>
          <w:lang w:val="en-US"/>
        </w:rPr>
      </w:pPr>
      <w:ins w:id="54" w:author="Deepika Mullagura">
        <w:r w:rsidRPr="002C3440">
          <w:rPr>
            <w:lang w:val="en-US"/>
          </w:rPr>
          <w:t xml:space="preserve">        {</w:t>
        </w:r>
      </w:ins>
    </w:p>
    <w:p w14:paraId="278A033A" w14:textId="77777777" w:rsidR="002C3440" w:rsidRPr="002C3440" w:rsidRDefault="002C3440" w:rsidP="002C3440">
      <w:pPr>
        <w:rPr>
          <w:ins w:id="55" w:author="Deepika Mullagura"/>
          <w:lang w:val="en-US"/>
        </w:rPr>
      </w:pPr>
      <w:ins w:id="56" w:author="Deepika Mullagura">
        <w:r w:rsidRPr="002C3440">
          <w:rPr>
            <w:lang w:val="en-US"/>
          </w:rPr>
          <w:t xml:space="preserve">            if(a[j]=key)</w:t>
        </w:r>
      </w:ins>
    </w:p>
    <w:p w14:paraId="74AA9864" w14:textId="77777777" w:rsidR="002C3440" w:rsidRPr="002C3440" w:rsidRDefault="002C3440" w:rsidP="002C3440">
      <w:pPr>
        <w:rPr>
          <w:ins w:id="57" w:author="Deepika Mullagura"/>
          <w:lang w:val="en-US"/>
        </w:rPr>
      </w:pPr>
      <w:ins w:id="58" w:author="Deepika Mullagura">
        <w:r w:rsidRPr="002C3440">
          <w:rPr>
            <w:lang w:val="en-US"/>
          </w:rPr>
          <w:t xml:space="preserve">               count++;</w:t>
        </w:r>
      </w:ins>
    </w:p>
    <w:p w14:paraId="4FA5353E" w14:textId="77777777" w:rsidR="002C3440" w:rsidRPr="002C3440" w:rsidRDefault="002C3440" w:rsidP="002C3440">
      <w:pPr>
        <w:rPr>
          <w:ins w:id="59" w:author="Deepika Mullagura"/>
          <w:lang w:val="en-US"/>
        </w:rPr>
      </w:pPr>
      <w:ins w:id="60" w:author="Deepika Mullagura">
        <w:r w:rsidRPr="002C3440">
          <w:rPr>
            <w:lang w:val="en-US"/>
          </w:rPr>
          <w:t xml:space="preserve">        }</w:t>
        </w:r>
      </w:ins>
    </w:p>
    <w:p w14:paraId="0FF865F7" w14:textId="77777777" w:rsidR="002C3440" w:rsidRPr="002C3440" w:rsidRDefault="002C3440" w:rsidP="002C3440">
      <w:pPr>
        <w:rPr>
          <w:ins w:id="61" w:author="Deepika Mullagura"/>
          <w:lang w:val="en-US"/>
        </w:rPr>
      </w:pPr>
      <w:ins w:id="62" w:author="Deepika Mullagura">
        <w:r w:rsidRPr="002C3440">
          <w:rPr>
            <w:lang w:val="en-US"/>
          </w:rPr>
          <w:t xml:space="preserve">        if(count==0)</w:t>
        </w:r>
      </w:ins>
    </w:p>
    <w:p w14:paraId="476C716C" w14:textId="77777777" w:rsidR="002C3440" w:rsidRPr="002C3440" w:rsidRDefault="002C3440" w:rsidP="002C3440">
      <w:pPr>
        <w:rPr>
          <w:ins w:id="63" w:author="Deepika Mullagura"/>
          <w:lang w:val="en-US"/>
        </w:rPr>
      </w:pPr>
      <w:ins w:id="64" w:author="Deepika Mullagura">
        <w:r w:rsidRPr="002C3440">
          <w:rPr>
            <w:lang w:val="en-US"/>
          </w:rPr>
          <w:t xml:space="preserve">            cout&lt;&lt;"KEY NOT PRESENT"&lt;&lt;endl;</w:t>
        </w:r>
      </w:ins>
    </w:p>
    <w:p w14:paraId="26481B05" w14:textId="77777777" w:rsidR="002C3440" w:rsidRPr="002C3440" w:rsidRDefault="002C3440" w:rsidP="002C3440">
      <w:pPr>
        <w:rPr>
          <w:ins w:id="65" w:author="Deepika Mullagura"/>
          <w:lang w:val="en-US"/>
        </w:rPr>
      </w:pPr>
      <w:ins w:id="66" w:author="Deepika Mullagura">
        <w:r w:rsidRPr="002C3440">
          <w:rPr>
            <w:lang w:val="en-US"/>
          </w:rPr>
          <w:t xml:space="preserve">        else</w:t>
        </w:r>
      </w:ins>
    </w:p>
    <w:p w14:paraId="620E3593" w14:textId="504B6292" w:rsidR="002C3440" w:rsidRPr="002C3440" w:rsidRDefault="002C3440" w:rsidP="002C3440">
      <w:pPr>
        <w:rPr>
          <w:ins w:id="67" w:author="Deepika Mullagura"/>
          <w:lang w:val="en-US"/>
        </w:rPr>
      </w:pPr>
      <w:ins w:id="68" w:author="Deepika Mullagura">
        <w:r w:rsidRPr="002C3440">
          <w:rPr>
            <w:lang w:val="en-US"/>
          </w:rPr>
          <w:t xml:space="preserve">            cout&lt;&lt;"KEY PRESENT"&lt;&lt;" "&lt;&lt;count&lt;&lt;"TIMES"&lt;&lt;endl;</w:t>
        </w:r>
      </w:ins>
    </w:p>
    <w:p w14:paraId="3CDAB5CA" w14:textId="7E5757CA" w:rsidR="009439CF" w:rsidRDefault="002C3440" w:rsidP="002C3440">
      <w:pPr>
        <w:rPr>
          <w:ins w:id="69" w:author="Deepika Mullagura"/>
          <w:lang w:val="en-US"/>
        </w:rPr>
      </w:pPr>
      <w:ins w:id="70" w:author="Deepika Mullagura">
        <w:r w:rsidRPr="002C3440">
          <w:rPr>
            <w:lang w:val="en-US"/>
          </w:rPr>
          <w:t xml:space="preserve">        cout&lt;&lt;endl</w:t>
        </w:r>
        <w:proofErr w:type="gramStart"/>
        <w:r w:rsidRPr="002C3440">
          <w:rPr>
            <w:lang w:val="en-US"/>
          </w:rPr>
          <w:t>;</w:t>
        </w:r>
        <w:r w:rsidR="009439CF">
          <w:rPr>
            <w:lang w:val="en-US"/>
          </w:rPr>
          <w:t>}  }</w:t>
        </w:r>
        <w:proofErr w:type="gramEnd"/>
      </w:ins>
    </w:p>
    <w:p w14:paraId="2B346EE4" w14:textId="66AAADCE" w:rsidR="002C3440" w:rsidRPr="009439CF" w:rsidRDefault="002C3440" w:rsidP="002C3440">
      <w:pPr>
        <w:rPr>
          <w:ins w:id="71" w:author="Deepika Mullagura"/>
          <w:lang w:val="en-US"/>
        </w:rPr>
      </w:pPr>
      <w:ins w:id="72" w:author="Deepika Mullagura">
        <w:r w:rsidRPr="002C3440">
          <w:rPr>
            <w:b/>
            <w:bCs/>
            <w:lang w:val="en-US"/>
          </w:rPr>
          <w:lastRenderedPageBreak/>
          <w:t>OUTPUT:</w:t>
        </w:r>
      </w:ins>
    </w:p>
    <w:p w14:paraId="388392CB" w14:textId="549E9145" w:rsidR="002C3440" w:rsidRPr="002C3440" w:rsidRDefault="002C3440" w:rsidP="002C3440">
      <w:pPr>
        <w:rPr>
          <w:ins w:id="73" w:author="Deepika Mullagura"/>
          <w:b/>
          <w:bCs/>
          <w:lang w:val="en-US"/>
        </w:rPr>
      </w:pPr>
      <w:r>
        <w:rPr>
          <w:b/>
          <w:bCs/>
          <w:noProof/>
          <w:lang w:val="en-US"/>
        </w:rPr>
        <w:drawing>
          <wp:anchor distT="0" distB="0" distL="114300" distR="114300" simplePos="0" relativeHeight="251658241" behindDoc="1" locked="0" layoutInCell="1" allowOverlap="1" wp14:anchorId="6237DEF4" wp14:editId="077712EA">
            <wp:simplePos x="0" y="0"/>
            <wp:positionH relativeFrom="column">
              <wp:posOffset>0</wp:posOffset>
            </wp:positionH>
            <wp:positionV relativeFrom="paragraph">
              <wp:posOffset>635</wp:posOffset>
            </wp:positionV>
            <wp:extent cx="6254750" cy="3829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4750" cy="3829050"/>
                    </a:xfrm>
                    <a:prstGeom prst="rect">
                      <a:avLst/>
                    </a:prstGeom>
                  </pic:spPr>
                </pic:pic>
              </a:graphicData>
            </a:graphic>
            <wp14:sizeRelH relativeFrom="page">
              <wp14:pctWidth>0</wp14:pctWidth>
            </wp14:sizeRelH>
            <wp14:sizeRelV relativeFrom="page">
              <wp14:pctHeight>0</wp14:pctHeight>
            </wp14:sizeRelV>
          </wp:anchor>
        </w:drawing>
      </w:r>
    </w:p>
    <w:p w14:paraId="0063F16F" w14:textId="77777777" w:rsidR="002C3440" w:rsidRDefault="002C3440" w:rsidP="003C6BE2">
      <w:pPr>
        <w:rPr>
          <w:ins w:id="74" w:author="Deepika Mullagura"/>
          <w:b/>
          <w:bCs/>
          <w:lang w:val="en-US"/>
        </w:rPr>
      </w:pPr>
    </w:p>
    <w:p w14:paraId="33A05DA0" w14:textId="327E6713" w:rsidR="002C3440" w:rsidRDefault="006B4578" w:rsidP="003C6BE2">
      <w:pPr>
        <w:rPr>
          <w:ins w:id="75" w:author="Deepika Mullagura"/>
          <w:b/>
          <w:bCs/>
          <w:lang w:val="en-US"/>
        </w:rPr>
      </w:pPr>
      <w:r>
        <w:rPr>
          <w:b/>
          <w:bCs/>
          <w:noProof/>
          <w:lang w:val="en-US"/>
        </w:rPr>
        <mc:AlternateContent>
          <mc:Choice Requires="wpi">
            <w:drawing>
              <wp:anchor distT="0" distB="0" distL="114300" distR="114300" simplePos="0" relativeHeight="251658244" behindDoc="0" locked="0" layoutInCell="1" allowOverlap="1" wp14:anchorId="79FF8BED" wp14:editId="122CA02A">
                <wp:simplePos x="0" y="0"/>
                <wp:positionH relativeFrom="column">
                  <wp:posOffset>433840</wp:posOffset>
                </wp:positionH>
                <wp:positionV relativeFrom="paragraph">
                  <wp:posOffset>254585</wp:posOffset>
                </wp:positionV>
                <wp:extent cx="77040" cy="46080"/>
                <wp:effectExtent l="38100" t="38100" r="37465" b="3048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77040" cy="46080"/>
                      </w14:xfrm>
                    </w14:contentPart>
                  </a:graphicData>
                </a:graphic>
              </wp:anchor>
            </w:drawing>
          </mc:Choice>
          <mc:Fallback>
            <w:pict>
              <v:shapetype w14:anchorId="7255C8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3.8pt;margin-top:19.7pt;width:6.75pt;height:4.3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">
                <v:imagedata r:id="rId8" o:title=""/>
              </v:shape>
            </w:pict>
          </mc:Fallback>
        </mc:AlternateContent>
      </w:r>
      <w:r>
        <w:rPr>
          <w:b/>
          <w:bCs/>
          <w:noProof/>
          <w:lang w:val="en-US"/>
        </w:rPr>
        <mc:AlternateContent>
          <mc:Choice Requires="wpi">
            <w:drawing>
              <wp:anchor distT="0" distB="0" distL="114300" distR="114300" simplePos="0" relativeHeight="251658243" behindDoc="0" locked="0" layoutInCell="1" allowOverlap="1" wp14:anchorId="4BA148B2" wp14:editId="3749C20E">
                <wp:simplePos x="0" y="0"/>
                <wp:positionH relativeFrom="column">
                  <wp:posOffset>409360</wp:posOffset>
                </wp:positionH>
                <wp:positionV relativeFrom="paragraph">
                  <wp:posOffset>247745</wp:posOffset>
                </wp:positionV>
                <wp:extent cx="81000" cy="62280"/>
                <wp:effectExtent l="38100" t="38100" r="33655" b="3302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81000" cy="62280"/>
                      </w14:xfrm>
                    </w14:contentPart>
                  </a:graphicData>
                </a:graphic>
              </wp:anchor>
            </w:drawing>
          </mc:Choice>
          <mc:Fallback>
            <w:pict>
              <v:shape w14:anchorId="0B9B7D54" id="Ink 8" o:spid="_x0000_s1026" type="#_x0000_t75" style="position:absolute;margin-left:31.9pt;margin-top:19.15pt;width:7.1pt;height:5.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">
                <v:imagedata r:id="rId10" o:title=""/>
              </v:shape>
            </w:pict>
          </mc:Fallback>
        </mc:AlternateContent>
      </w:r>
    </w:p>
    <w:p w14:paraId="3CBB48E1" w14:textId="20684845" w:rsidR="002C3440" w:rsidRPr="009B71AB" w:rsidRDefault="009B71AB" w:rsidP="003C6BE2">
      <w:pPr>
        <w:rPr>
          <w:ins w:id="76" w:author="Deepika Mullagura"/>
          <w:b/>
          <w:bCs/>
          <w:sz w:val="20"/>
          <w:szCs w:val="20"/>
          <w:lang w:val="en-US"/>
        </w:rPr>
      </w:pPr>
      <w:ins w:id="77" w:author="Deepika Mullagura">
        <w:r>
          <w:rPr>
            <w:b/>
            <w:bCs/>
            <w:sz w:val="16"/>
            <w:szCs w:val="16"/>
            <w:lang w:val="en-US"/>
          </w:rPr>
          <w:t xml:space="preserve">       </w:t>
        </w:r>
        <w:r>
          <w:rPr>
            <w:b/>
            <w:bCs/>
            <w:lang w:val="en-US"/>
          </w:rPr>
          <w:t xml:space="preserve">   </w:t>
        </w:r>
      </w:ins>
    </w:p>
    <w:p w14:paraId="10B8A994" w14:textId="55B10F3B" w:rsidR="002C3440" w:rsidRDefault="009B71AB" w:rsidP="003C6BE2">
      <w:pPr>
        <w:rPr>
          <w:ins w:id="78" w:author="Deepika Mullagura"/>
          <w:b/>
          <w:bCs/>
          <w:lang w:val="en-US"/>
        </w:rPr>
      </w:pPr>
      <w:r>
        <w:rPr>
          <w:b/>
          <w:bCs/>
          <w:noProof/>
          <w:lang w:val="en-US"/>
        </w:rPr>
        <mc:AlternateContent>
          <mc:Choice Requires="wpi">
            <w:drawing>
              <wp:anchor distT="0" distB="0" distL="114300" distR="114300" simplePos="0" relativeHeight="251658245" behindDoc="0" locked="0" layoutInCell="1" allowOverlap="1" wp14:anchorId="04A221BB" wp14:editId="7FAF7B72">
                <wp:simplePos x="0" y="0"/>
                <wp:positionH relativeFrom="column">
                  <wp:posOffset>717520</wp:posOffset>
                </wp:positionH>
                <wp:positionV relativeFrom="paragraph">
                  <wp:posOffset>197205</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6E4F937" id="Ink 10" o:spid="_x0000_s1026" type="#_x0000_t75" style="position:absolute;margin-left:56.15pt;margin-top:15.2pt;width:.75pt;height:.7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">
                <v:imagedata r:id="rId12" o:title=""/>
              </v:shape>
            </w:pict>
          </mc:Fallback>
        </mc:AlternateContent>
      </w:r>
      <w:ins w:id="79" w:author="Deepika Mullagura">
        <w:r w:rsidR="006B4578">
          <w:rPr>
            <w:b/>
            <w:bCs/>
            <w:lang w:val="en-US"/>
          </w:rPr>
          <w:t xml:space="preserve">       </w:t>
        </w:r>
      </w:ins>
    </w:p>
    <w:p w14:paraId="30BB8C44" w14:textId="6C5E609D" w:rsidR="002C3440" w:rsidRPr="00755CC1" w:rsidRDefault="009B71AB" w:rsidP="003C6BE2">
      <w:pPr>
        <w:rPr>
          <w:ins w:id="80" w:author="Deepika Mullagura"/>
          <w:strike/>
          <w:sz w:val="20"/>
          <w:szCs w:val="20"/>
          <w:vertAlign w:val="subscript"/>
          <w:lang w:val="en-US"/>
        </w:rPr>
      </w:pPr>
      <w:r>
        <w:rPr>
          <w:noProof/>
          <w:sz w:val="16"/>
          <w:szCs w:val="16"/>
          <w:vertAlign w:val="subscript"/>
          <w:lang w:val="en-US"/>
        </w:rPr>
        <mc:AlternateContent>
          <mc:Choice Requires="wpi">
            <w:drawing>
              <wp:anchor distT="0" distB="0" distL="114300" distR="114300" simplePos="0" relativeHeight="251658246" behindDoc="0" locked="0" layoutInCell="1" allowOverlap="1" wp14:anchorId="2BF829E9" wp14:editId="1EB884A0">
                <wp:simplePos x="0" y="0"/>
                <wp:positionH relativeFrom="column">
                  <wp:posOffset>430600</wp:posOffset>
                </wp:positionH>
                <wp:positionV relativeFrom="paragraph">
                  <wp:posOffset>83175</wp:posOffset>
                </wp:positionV>
                <wp:extent cx="66960" cy="95400"/>
                <wp:effectExtent l="38100" t="38100" r="47625" b="3810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66960" cy="95400"/>
                      </w14:xfrm>
                    </w14:contentPart>
                  </a:graphicData>
                </a:graphic>
              </wp:anchor>
            </w:drawing>
          </mc:Choice>
          <mc:Fallback>
            <w:pict>
              <v:shape w14:anchorId="45C1F3E5" id="Ink 11" o:spid="_x0000_s1026" type="#_x0000_t75" style="position:absolute;margin-left:33.55pt;margin-top:6.2pt;width:5.95pt;height:8.2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">
                <v:imagedata r:id="rId14" o:title=""/>
              </v:shape>
            </w:pict>
          </mc:Fallback>
        </mc:AlternateContent>
      </w:r>
      <w:r w:rsidR="006B4578">
        <w:rPr>
          <w:noProof/>
          <w:sz w:val="16"/>
          <w:szCs w:val="16"/>
          <w:vertAlign w:val="subscript"/>
          <w:lang w:val="en-US"/>
        </w:rPr>
        <mc:AlternateContent>
          <mc:Choice Requires="wpi">
            <w:drawing>
              <wp:anchor distT="0" distB="0" distL="114300" distR="114300" simplePos="0" relativeHeight="251658242" behindDoc="0" locked="0" layoutInCell="1" allowOverlap="1" wp14:anchorId="703A26FD" wp14:editId="2F5B2DBA">
                <wp:simplePos x="0" y="0"/>
                <wp:positionH relativeFrom="column">
                  <wp:posOffset>415120</wp:posOffset>
                </wp:positionH>
                <wp:positionV relativeFrom="paragraph">
                  <wp:posOffset>60010</wp:posOffset>
                </wp:positionV>
                <wp:extent cx="70920" cy="58680"/>
                <wp:effectExtent l="38100" t="38100" r="43815" b="3683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70920" cy="58680"/>
                      </w14:xfrm>
                    </w14:contentPart>
                  </a:graphicData>
                </a:graphic>
              </wp:anchor>
            </w:drawing>
          </mc:Choice>
          <mc:Fallback>
            <w:pict>
              <v:shape w14:anchorId="23B743A8" id="Ink 7" o:spid="_x0000_s1026" type="#_x0000_t75" style="position:absolute;margin-left:32.35pt;margin-top:4.4pt;width:6.3pt;height:5.3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">
                <v:imagedata r:id="rId16" o:title=""/>
              </v:shape>
            </w:pict>
          </mc:Fallback>
        </mc:AlternateContent>
      </w:r>
      <w:ins w:id="81" w:author="Deepika Mullagura">
        <w:r w:rsidR="002C3440">
          <w:rPr>
            <w:sz w:val="16"/>
            <w:szCs w:val="16"/>
            <w:vertAlign w:val="subscript"/>
            <w:lang w:val="en-US"/>
          </w:rPr>
          <w:t xml:space="preserve">                              </w:t>
        </w:r>
        <w:r w:rsidR="006B4578">
          <w:rPr>
            <w:sz w:val="16"/>
            <w:szCs w:val="16"/>
            <w:vertAlign w:val="subscript"/>
            <w:lang w:val="en-US"/>
          </w:rPr>
          <w:t>3</w:t>
        </w:r>
      </w:ins>
    </w:p>
    <w:p w14:paraId="09EA0792" w14:textId="77777777" w:rsidR="002C3440" w:rsidRDefault="002C3440" w:rsidP="003C6BE2">
      <w:pPr>
        <w:rPr>
          <w:ins w:id="82" w:author="Deepika Mullagura"/>
          <w:b/>
          <w:bCs/>
          <w:lang w:val="en-US"/>
        </w:rPr>
      </w:pPr>
    </w:p>
    <w:p w14:paraId="622855E6" w14:textId="77777777" w:rsidR="002C3440" w:rsidRDefault="002C3440" w:rsidP="003C6BE2">
      <w:pPr>
        <w:rPr>
          <w:ins w:id="83" w:author="Deepika Mullagura"/>
          <w:b/>
          <w:bCs/>
          <w:lang w:val="en-US"/>
        </w:rPr>
      </w:pPr>
    </w:p>
    <w:p w14:paraId="47140377" w14:textId="77777777" w:rsidR="002C3440" w:rsidRDefault="002C3440" w:rsidP="003C6BE2">
      <w:pPr>
        <w:rPr>
          <w:ins w:id="84" w:author="Deepika Mullagura"/>
          <w:b/>
          <w:bCs/>
          <w:lang w:val="en-US"/>
        </w:rPr>
      </w:pPr>
    </w:p>
    <w:p w14:paraId="531149BF" w14:textId="77777777" w:rsidR="002C3440" w:rsidRDefault="002C3440" w:rsidP="003C6BE2">
      <w:pPr>
        <w:rPr>
          <w:ins w:id="85" w:author="Deepika Mullagura"/>
          <w:b/>
          <w:bCs/>
          <w:lang w:val="en-US"/>
        </w:rPr>
      </w:pPr>
    </w:p>
    <w:p w14:paraId="16AD250D" w14:textId="77777777" w:rsidR="002C3440" w:rsidRDefault="002C3440" w:rsidP="003C6BE2">
      <w:pPr>
        <w:rPr>
          <w:ins w:id="86" w:author="Deepika Mullagura"/>
          <w:b/>
          <w:bCs/>
          <w:lang w:val="en-US"/>
        </w:rPr>
      </w:pPr>
    </w:p>
    <w:p w14:paraId="5B41FAB2" w14:textId="77777777" w:rsidR="002C3440" w:rsidRDefault="002C3440" w:rsidP="003C6BE2">
      <w:pPr>
        <w:rPr>
          <w:ins w:id="87" w:author="Deepika Mullagura"/>
          <w:b/>
          <w:bCs/>
          <w:lang w:val="en-US"/>
        </w:rPr>
      </w:pPr>
    </w:p>
    <w:p w14:paraId="3A740AE1" w14:textId="77777777" w:rsidR="002C3440" w:rsidRDefault="002C3440" w:rsidP="003C6BE2">
      <w:pPr>
        <w:rPr>
          <w:ins w:id="88" w:author="Deepika Mullagura"/>
          <w:b/>
          <w:bCs/>
          <w:lang w:val="en-US"/>
        </w:rPr>
      </w:pPr>
    </w:p>
    <w:p w14:paraId="22B61EEF" w14:textId="77777777" w:rsidR="00755CC1" w:rsidRDefault="00755CC1" w:rsidP="003C6BE2">
      <w:pPr>
        <w:rPr>
          <w:ins w:id="89" w:author="Deepika Mullagura"/>
          <w:b/>
          <w:bCs/>
          <w:lang w:val="en-US"/>
        </w:rPr>
      </w:pPr>
    </w:p>
    <w:p w14:paraId="4A2E32B5" w14:textId="77777777" w:rsidR="00755CC1" w:rsidRDefault="00755CC1" w:rsidP="003C6BE2">
      <w:pPr>
        <w:rPr>
          <w:ins w:id="90" w:author="Deepika Mullagura"/>
          <w:b/>
          <w:bCs/>
          <w:lang w:val="en-US"/>
        </w:rPr>
      </w:pPr>
    </w:p>
    <w:p w14:paraId="10AB7A6D" w14:textId="77777777" w:rsidR="00755CC1" w:rsidRDefault="00755CC1" w:rsidP="003C6BE2">
      <w:pPr>
        <w:rPr>
          <w:ins w:id="91" w:author="Deepika Mullagura"/>
          <w:b/>
          <w:bCs/>
          <w:lang w:val="en-US"/>
        </w:rPr>
      </w:pPr>
    </w:p>
    <w:p w14:paraId="776D41E3" w14:textId="77777777" w:rsidR="001C1A20" w:rsidRDefault="001C1A20" w:rsidP="003C6BE2">
      <w:pPr>
        <w:rPr>
          <w:ins w:id="92" w:author="Deepika Mullagura"/>
          <w:b/>
          <w:bCs/>
          <w:lang w:val="en-US"/>
        </w:rPr>
      </w:pPr>
    </w:p>
    <w:p w14:paraId="6113E040" w14:textId="77777777" w:rsidR="001C1A20" w:rsidRDefault="001C1A20" w:rsidP="003C6BE2">
      <w:pPr>
        <w:rPr>
          <w:ins w:id="93" w:author="Deepika Mullagura"/>
          <w:b/>
          <w:bCs/>
          <w:lang w:val="en-US"/>
        </w:rPr>
      </w:pPr>
    </w:p>
    <w:p w14:paraId="4EC9B091" w14:textId="77777777" w:rsidR="001C1A20" w:rsidRDefault="001C1A20" w:rsidP="003C6BE2">
      <w:pPr>
        <w:rPr>
          <w:ins w:id="94" w:author="Deepika Mullagura"/>
          <w:b/>
          <w:bCs/>
          <w:lang w:val="en-US"/>
        </w:rPr>
      </w:pPr>
    </w:p>
    <w:p w14:paraId="2C18EBF2" w14:textId="77777777" w:rsidR="001C1A20" w:rsidRDefault="001C1A20" w:rsidP="003C6BE2">
      <w:pPr>
        <w:rPr>
          <w:ins w:id="95" w:author="Deepika Mullagura"/>
          <w:b/>
          <w:bCs/>
          <w:lang w:val="en-US"/>
        </w:rPr>
      </w:pPr>
    </w:p>
    <w:p w14:paraId="1E0604D1" w14:textId="77777777" w:rsidR="001C1A20" w:rsidRDefault="001C1A20" w:rsidP="003C6BE2">
      <w:pPr>
        <w:rPr>
          <w:ins w:id="96" w:author="Deepika Mullagura"/>
          <w:b/>
          <w:bCs/>
          <w:lang w:val="en-US"/>
        </w:rPr>
      </w:pPr>
    </w:p>
    <w:p w14:paraId="050BF8FF" w14:textId="77777777" w:rsidR="001C1A20" w:rsidRDefault="001C1A20" w:rsidP="003C6BE2">
      <w:pPr>
        <w:rPr>
          <w:ins w:id="97" w:author="Deepika Mullagura"/>
          <w:b/>
          <w:bCs/>
          <w:lang w:val="en-US"/>
        </w:rPr>
      </w:pPr>
    </w:p>
    <w:p w14:paraId="5EBE903C" w14:textId="77777777" w:rsidR="001C1A20" w:rsidRDefault="001C1A20" w:rsidP="003C6BE2">
      <w:pPr>
        <w:rPr>
          <w:ins w:id="98" w:author="Deepika Mullagura"/>
          <w:b/>
          <w:bCs/>
          <w:lang w:val="en-US"/>
        </w:rPr>
      </w:pPr>
    </w:p>
    <w:p w14:paraId="33CDCB4F" w14:textId="77777777" w:rsidR="001C1A20" w:rsidRDefault="001C1A20" w:rsidP="003C6BE2">
      <w:pPr>
        <w:rPr>
          <w:ins w:id="99" w:author="Deepika Mullagura"/>
          <w:b/>
          <w:bCs/>
          <w:lang w:val="en-US"/>
        </w:rPr>
      </w:pPr>
    </w:p>
    <w:p w14:paraId="2EA6E78E" w14:textId="77777777" w:rsidR="001C1A20" w:rsidRDefault="001C1A20" w:rsidP="003C6BE2">
      <w:pPr>
        <w:rPr>
          <w:ins w:id="100" w:author="Deepika Mullagura"/>
          <w:b/>
          <w:bCs/>
          <w:lang w:val="en-US"/>
        </w:rPr>
      </w:pPr>
    </w:p>
    <w:p w14:paraId="7B7A9C96" w14:textId="77777777" w:rsidR="009439CF" w:rsidRDefault="009439CF" w:rsidP="003C6BE2">
      <w:pPr>
        <w:rPr>
          <w:ins w:id="101" w:author="Deepika Mullagura"/>
          <w:b/>
          <w:bCs/>
          <w:lang w:val="en-US"/>
        </w:rPr>
      </w:pPr>
    </w:p>
    <w:p w14:paraId="157AE4BA" w14:textId="77777777" w:rsidR="009439CF" w:rsidRDefault="009439CF" w:rsidP="003C6BE2">
      <w:pPr>
        <w:rPr>
          <w:ins w:id="102" w:author="Deepika Mullagura"/>
          <w:b/>
          <w:bCs/>
          <w:lang w:val="en-US"/>
        </w:rPr>
      </w:pPr>
    </w:p>
    <w:p w14:paraId="348890D9" w14:textId="77777777" w:rsidR="009439CF" w:rsidRDefault="009439CF" w:rsidP="003C6BE2">
      <w:pPr>
        <w:rPr>
          <w:ins w:id="103" w:author="Deepika Mullagura"/>
          <w:b/>
          <w:bCs/>
          <w:lang w:val="en-US"/>
        </w:rPr>
      </w:pPr>
    </w:p>
    <w:p w14:paraId="378C34C1" w14:textId="77777777" w:rsidR="009439CF" w:rsidRDefault="009439CF" w:rsidP="003C6BE2">
      <w:pPr>
        <w:rPr>
          <w:ins w:id="104" w:author="Deepika Mullagura"/>
          <w:b/>
          <w:bCs/>
          <w:lang w:val="en-US"/>
        </w:rPr>
      </w:pPr>
    </w:p>
    <w:p w14:paraId="1506EA7E" w14:textId="77777777" w:rsidR="009439CF" w:rsidRDefault="009439CF" w:rsidP="003C6BE2">
      <w:pPr>
        <w:rPr>
          <w:ins w:id="105" w:author="Deepika Mullagura"/>
          <w:b/>
          <w:bCs/>
          <w:lang w:val="en-US"/>
        </w:rPr>
      </w:pPr>
    </w:p>
    <w:p w14:paraId="37F45ACF" w14:textId="18D09593" w:rsidR="001C1A20" w:rsidRDefault="001C1A20" w:rsidP="003C6BE2">
      <w:pPr>
        <w:rPr>
          <w:ins w:id="106" w:author="Deepika Mullagura"/>
          <w:b/>
          <w:bCs/>
        </w:rPr>
      </w:pPr>
      <w:ins w:id="107" w:author="Deepika Mullagura">
        <w:r>
          <w:rPr>
            <w:b/>
            <w:bCs/>
            <w:lang w:val="en-US"/>
          </w:rPr>
          <w:lastRenderedPageBreak/>
          <w:t>5.</w:t>
        </w:r>
        <w:r w:rsidRPr="001C1A20">
          <w:t xml:space="preserve"> </w:t>
        </w:r>
        <w:r w:rsidRPr="001C1A20">
          <w:rPr>
            <w:b/>
            <w:bCs/>
          </w:rPr>
          <w:t xml:space="preserve">Given a sorted array of positive integers, design an algorithm and implement it using a program to find three indices </w:t>
        </w:r>
        <w:proofErr w:type="spellStart"/>
        <w:r w:rsidRPr="001C1A20">
          <w:rPr>
            <w:b/>
            <w:bCs/>
          </w:rPr>
          <w:t>i</w:t>
        </w:r>
        <w:proofErr w:type="spellEnd"/>
        <w:r w:rsidRPr="001C1A20">
          <w:rPr>
            <w:b/>
            <w:bCs/>
          </w:rPr>
          <w:t xml:space="preserve">, j, k such that </w:t>
        </w:r>
        <w:proofErr w:type="spellStart"/>
        <w:r w:rsidRPr="001C1A20">
          <w:rPr>
            <w:b/>
            <w:bCs/>
          </w:rPr>
          <w:t>arr</w:t>
        </w:r>
        <w:proofErr w:type="spellEnd"/>
        <w:r w:rsidRPr="001C1A20">
          <w:rPr>
            <w:b/>
            <w:bCs/>
          </w:rPr>
          <w:t>[</w:t>
        </w:r>
        <w:proofErr w:type="spellStart"/>
        <w:r w:rsidRPr="001C1A20">
          <w:rPr>
            <w:b/>
            <w:bCs/>
          </w:rPr>
          <w:t>i</w:t>
        </w:r>
        <w:proofErr w:type="spellEnd"/>
        <w:r w:rsidRPr="001C1A20">
          <w:rPr>
            <w:b/>
            <w:bCs/>
          </w:rPr>
          <w:t xml:space="preserve">] + </w:t>
        </w:r>
        <w:proofErr w:type="spellStart"/>
        <w:r w:rsidRPr="001C1A20">
          <w:rPr>
            <w:b/>
            <w:bCs/>
          </w:rPr>
          <w:t>arr</w:t>
        </w:r>
        <w:proofErr w:type="spellEnd"/>
        <w:r w:rsidRPr="001C1A20">
          <w:rPr>
            <w:b/>
            <w:bCs/>
          </w:rPr>
          <w:t xml:space="preserve">[j] = </w:t>
        </w:r>
        <w:proofErr w:type="spellStart"/>
        <w:r w:rsidRPr="001C1A20">
          <w:rPr>
            <w:b/>
            <w:bCs/>
          </w:rPr>
          <w:t>arr</w:t>
        </w:r>
        <w:proofErr w:type="spellEnd"/>
        <w:r w:rsidRPr="001C1A20">
          <w:rPr>
            <w:b/>
            <w:bCs/>
          </w:rPr>
          <w:t>[k].</w:t>
        </w:r>
      </w:ins>
    </w:p>
    <w:p w14:paraId="0C62112C" w14:textId="6E1BA1D9" w:rsidR="001C1A20" w:rsidRDefault="001C1A20" w:rsidP="003C6BE2">
      <w:pPr>
        <w:rPr>
          <w:ins w:id="108" w:author="Deepika Mullagura"/>
          <w:b/>
          <w:bCs/>
        </w:rPr>
      </w:pPr>
      <w:ins w:id="109" w:author="Deepika Mullagura">
        <w:r>
          <w:rPr>
            <w:b/>
            <w:bCs/>
          </w:rPr>
          <w:t>CODE:</w:t>
        </w:r>
      </w:ins>
    </w:p>
    <w:p w14:paraId="30674E1F" w14:textId="77777777" w:rsidR="007D5ADC" w:rsidRDefault="007D5ADC" w:rsidP="007D5ADC">
      <w:pPr>
        <w:rPr>
          <w:ins w:id="110" w:author="Deepika Mullagura"/>
        </w:rPr>
      </w:pPr>
      <w:ins w:id="111" w:author="Deepika Mullagura">
        <w:r>
          <w:t>#include &lt;iostream&gt;</w:t>
        </w:r>
      </w:ins>
    </w:p>
    <w:p w14:paraId="062CC9F1" w14:textId="77777777" w:rsidR="007D5ADC" w:rsidRDefault="007D5ADC" w:rsidP="007D5ADC">
      <w:pPr>
        <w:rPr>
          <w:ins w:id="112" w:author="Deepika Mullagura"/>
        </w:rPr>
      </w:pPr>
      <w:ins w:id="113" w:author="Deepika Mullagura">
        <w:r>
          <w:t>#</w:t>
        </w:r>
        <w:proofErr w:type="gramStart"/>
        <w:r>
          <w:t>define</w:t>
        </w:r>
        <w:proofErr w:type="gramEnd"/>
        <w:r>
          <w:t xml:space="preserve"> max</w:t>
        </w:r>
      </w:ins>
    </w:p>
    <w:p w14:paraId="7F4BCB62" w14:textId="77777777" w:rsidR="007D5ADC" w:rsidRDefault="007D5ADC" w:rsidP="007D5ADC">
      <w:pPr>
        <w:rPr>
          <w:ins w:id="114" w:author="Deepika Mullagura"/>
        </w:rPr>
      </w:pPr>
      <w:ins w:id="115" w:author="Deepika Mullagura">
        <w:r>
          <w:t>using namespace std;</w:t>
        </w:r>
      </w:ins>
    </w:p>
    <w:p w14:paraId="19C66E95" w14:textId="77777777" w:rsidR="007D5ADC" w:rsidRDefault="007D5ADC" w:rsidP="007D5ADC">
      <w:pPr>
        <w:rPr>
          <w:ins w:id="116" w:author="Deepika Mullagura"/>
        </w:rPr>
      </w:pPr>
      <w:ins w:id="117" w:author="Deepika Mullagura">
        <w:r>
          <w:t xml:space="preserve">int </w:t>
        </w:r>
        <w:proofErr w:type="gramStart"/>
        <w:r>
          <w:t>main(</w:t>
        </w:r>
        <w:proofErr w:type="gramEnd"/>
        <w:r>
          <w:t>)</w:t>
        </w:r>
      </w:ins>
    </w:p>
    <w:p w14:paraId="6C8D06E5" w14:textId="77777777" w:rsidR="007D5ADC" w:rsidRDefault="007D5ADC" w:rsidP="007D5ADC">
      <w:pPr>
        <w:rPr>
          <w:ins w:id="118" w:author="Deepika Mullagura"/>
        </w:rPr>
      </w:pPr>
      <w:ins w:id="119" w:author="Deepika Mullagura">
        <w:r>
          <w:t>{</w:t>
        </w:r>
      </w:ins>
    </w:p>
    <w:p w14:paraId="794E64F1" w14:textId="77777777" w:rsidR="007D5ADC" w:rsidRDefault="007D5ADC" w:rsidP="007D5ADC">
      <w:pPr>
        <w:rPr>
          <w:ins w:id="120" w:author="Deepika Mullagura"/>
        </w:rPr>
      </w:pPr>
      <w:ins w:id="121" w:author="Deepika Mullagura">
        <w:r>
          <w:t xml:space="preserve">    int </w:t>
        </w:r>
        <w:proofErr w:type="spellStart"/>
        <w:proofErr w:type="gramStart"/>
        <w:r>
          <w:t>n,t</w:t>
        </w:r>
        <w:proofErr w:type="gramEnd"/>
        <w:r>
          <w:t>,key</w:t>
        </w:r>
        <w:proofErr w:type="spellEnd"/>
        <w:r>
          <w:t>;</w:t>
        </w:r>
      </w:ins>
    </w:p>
    <w:p w14:paraId="4F83652A" w14:textId="77777777" w:rsidR="007D5ADC" w:rsidRDefault="007D5ADC" w:rsidP="007D5ADC">
      <w:pPr>
        <w:rPr>
          <w:ins w:id="122" w:author="Deepika Mullagura"/>
        </w:rPr>
      </w:pPr>
      <w:ins w:id="123" w:author="Deepika Mullagura">
        <w:r>
          <w:t xml:space="preserve">    </w:t>
        </w:r>
        <w:proofErr w:type="spellStart"/>
        <w:r>
          <w:t>cout</w:t>
        </w:r>
        <w:proofErr w:type="spellEnd"/>
        <w:r>
          <w:t>&lt;&lt;"Enter the number of test cases:" &lt;&lt;</w:t>
        </w:r>
        <w:proofErr w:type="spellStart"/>
        <w:r>
          <w:t>endl</w:t>
        </w:r>
        <w:proofErr w:type="spellEnd"/>
        <w:r>
          <w:t>;</w:t>
        </w:r>
      </w:ins>
    </w:p>
    <w:p w14:paraId="7ECCE095" w14:textId="77777777" w:rsidR="007D5ADC" w:rsidRDefault="007D5ADC" w:rsidP="007D5ADC">
      <w:pPr>
        <w:rPr>
          <w:ins w:id="124" w:author="Deepika Mullagura"/>
        </w:rPr>
      </w:pPr>
      <w:ins w:id="125" w:author="Deepika Mullagura">
        <w:r>
          <w:t xml:space="preserve">    </w:t>
        </w:r>
        <w:proofErr w:type="spellStart"/>
        <w:r>
          <w:t>cin</w:t>
        </w:r>
        <w:proofErr w:type="spellEnd"/>
        <w:r>
          <w:t>&gt;&gt;t;</w:t>
        </w:r>
      </w:ins>
    </w:p>
    <w:p w14:paraId="14D0BCA7" w14:textId="77777777" w:rsidR="007D5ADC" w:rsidRDefault="007D5ADC" w:rsidP="007D5ADC">
      <w:pPr>
        <w:rPr>
          <w:ins w:id="126" w:author="Deepika Mullagura"/>
        </w:rPr>
      </w:pPr>
      <w:ins w:id="127" w:author="Deepika Mullagura">
        <w:r>
          <w:t xml:space="preserve">    </w:t>
        </w:r>
        <w:proofErr w:type="gramStart"/>
        <w:r>
          <w:t>for(</w:t>
        </w:r>
        <w:proofErr w:type="gramEnd"/>
        <w:r>
          <w:t>int z=0;z&lt;</w:t>
        </w:r>
        <w:proofErr w:type="spellStart"/>
        <w:r>
          <w:t>t;z</w:t>
        </w:r>
        <w:proofErr w:type="spellEnd"/>
        <w:r>
          <w:t>++)</w:t>
        </w:r>
      </w:ins>
    </w:p>
    <w:p w14:paraId="26E20459" w14:textId="77777777" w:rsidR="007D5ADC" w:rsidRDefault="007D5ADC" w:rsidP="007D5ADC">
      <w:pPr>
        <w:rPr>
          <w:ins w:id="128" w:author="Deepika Mullagura"/>
        </w:rPr>
      </w:pPr>
      <w:ins w:id="129" w:author="Deepika Mullagura">
        <w:r>
          <w:t xml:space="preserve">    {</w:t>
        </w:r>
      </w:ins>
    </w:p>
    <w:p w14:paraId="47CD8E38" w14:textId="77777777" w:rsidR="007D5ADC" w:rsidRDefault="007D5ADC" w:rsidP="007D5ADC">
      <w:pPr>
        <w:rPr>
          <w:ins w:id="130" w:author="Deepika Mullagura"/>
        </w:rPr>
      </w:pPr>
      <w:ins w:id="131" w:author="Deepika Mullagura">
        <w:r>
          <w:t xml:space="preserve">        </w:t>
        </w:r>
        <w:proofErr w:type="spellStart"/>
        <w:r>
          <w:t>cout</w:t>
        </w:r>
        <w:proofErr w:type="spellEnd"/>
        <w:r>
          <w:t>&lt;&lt;"Enter the size of Araay:"&lt;&lt;</w:t>
        </w:r>
        <w:proofErr w:type="spellStart"/>
        <w:r>
          <w:t>endl</w:t>
        </w:r>
        <w:proofErr w:type="spellEnd"/>
        <w:r>
          <w:t>;</w:t>
        </w:r>
      </w:ins>
    </w:p>
    <w:p w14:paraId="33D5C38D" w14:textId="77777777" w:rsidR="007D5ADC" w:rsidRDefault="007D5ADC" w:rsidP="007D5ADC">
      <w:pPr>
        <w:rPr>
          <w:ins w:id="132" w:author="Deepika Mullagura"/>
        </w:rPr>
      </w:pPr>
      <w:ins w:id="133" w:author="Deepika Mullagura">
        <w:r>
          <w:t xml:space="preserve">        </w:t>
        </w:r>
        <w:proofErr w:type="spellStart"/>
        <w:r>
          <w:t>cin</w:t>
        </w:r>
        <w:proofErr w:type="spellEnd"/>
        <w:r>
          <w:t>&gt;&gt;n;</w:t>
        </w:r>
      </w:ins>
    </w:p>
    <w:p w14:paraId="2ABBBD75" w14:textId="77777777" w:rsidR="007D5ADC" w:rsidRDefault="007D5ADC" w:rsidP="007D5ADC">
      <w:pPr>
        <w:rPr>
          <w:ins w:id="134" w:author="Deepika Mullagura"/>
        </w:rPr>
      </w:pPr>
      <w:ins w:id="135" w:author="Deepika Mullagura">
        <w:r>
          <w:t xml:space="preserve">        </w:t>
        </w:r>
        <w:proofErr w:type="spellStart"/>
        <w:r>
          <w:t>cout</w:t>
        </w:r>
        <w:proofErr w:type="spellEnd"/>
        <w:r>
          <w:t>&lt;&lt;"Enter the elements of array:"&lt;&lt;</w:t>
        </w:r>
        <w:proofErr w:type="spellStart"/>
        <w:r>
          <w:t>endl</w:t>
        </w:r>
        <w:proofErr w:type="spellEnd"/>
        <w:r>
          <w:t>;</w:t>
        </w:r>
      </w:ins>
    </w:p>
    <w:p w14:paraId="7F60050C" w14:textId="77777777" w:rsidR="007D5ADC" w:rsidRDefault="007D5ADC" w:rsidP="007D5ADC">
      <w:pPr>
        <w:rPr>
          <w:ins w:id="136" w:author="Deepika Mullagura"/>
        </w:rPr>
      </w:pPr>
      <w:ins w:id="137" w:author="Deepika Mullagura">
        <w:r>
          <w:t xml:space="preserve">        int a[n];</w:t>
        </w:r>
      </w:ins>
    </w:p>
    <w:p w14:paraId="21AE8B82" w14:textId="77777777" w:rsidR="007D5ADC" w:rsidRDefault="007D5ADC" w:rsidP="007D5ADC">
      <w:pPr>
        <w:rPr>
          <w:ins w:id="138" w:author="Deepika Mullagura"/>
        </w:rPr>
      </w:pPr>
      <w:ins w:id="139" w:author="Deepika Mullagura">
        <w:r>
          <w:t xml:space="preserve">        </w:t>
        </w:r>
        <w:proofErr w:type="gramStart"/>
        <w:r>
          <w:t>for(</w:t>
        </w:r>
        <w:proofErr w:type="gramEnd"/>
        <w:r>
          <w:t xml:space="preserve">int </w:t>
        </w:r>
        <w:proofErr w:type="spellStart"/>
        <w:r>
          <w:t>i</w:t>
        </w:r>
        <w:proofErr w:type="spellEnd"/>
        <w:r>
          <w:t>=0;i&lt;</w:t>
        </w:r>
        <w:proofErr w:type="spellStart"/>
        <w:r>
          <w:t>n;i</w:t>
        </w:r>
        <w:proofErr w:type="spellEnd"/>
        <w:r>
          <w:t>++)</w:t>
        </w:r>
      </w:ins>
    </w:p>
    <w:p w14:paraId="402AAE4D" w14:textId="77777777" w:rsidR="007D5ADC" w:rsidRDefault="007D5ADC" w:rsidP="007D5ADC">
      <w:pPr>
        <w:rPr>
          <w:ins w:id="140" w:author="Deepika Mullagura"/>
        </w:rPr>
      </w:pPr>
      <w:ins w:id="141" w:author="Deepika Mullagura">
        <w:r>
          <w:t xml:space="preserve">        {</w:t>
        </w:r>
      </w:ins>
    </w:p>
    <w:p w14:paraId="406DA307" w14:textId="77777777" w:rsidR="007D5ADC" w:rsidRDefault="007D5ADC" w:rsidP="007D5ADC">
      <w:pPr>
        <w:rPr>
          <w:ins w:id="142" w:author="Deepika Mullagura"/>
        </w:rPr>
      </w:pPr>
      <w:ins w:id="143" w:author="Deepika Mullagura">
        <w:r>
          <w:t xml:space="preserve">            </w:t>
        </w:r>
        <w:proofErr w:type="spellStart"/>
        <w:r>
          <w:t>cin</w:t>
        </w:r>
        <w:proofErr w:type="spellEnd"/>
        <w:r>
          <w:t>&gt;&gt;a[</w:t>
        </w:r>
        <w:proofErr w:type="spellStart"/>
        <w:r>
          <w:t>i</w:t>
        </w:r>
        <w:proofErr w:type="spellEnd"/>
        <w:r>
          <w:t>];</w:t>
        </w:r>
      </w:ins>
    </w:p>
    <w:p w14:paraId="2475C1BD" w14:textId="033C7621" w:rsidR="007D5ADC" w:rsidRDefault="007D5ADC" w:rsidP="007D5ADC">
      <w:pPr>
        <w:rPr>
          <w:ins w:id="144" w:author="Deepika Mullagura"/>
        </w:rPr>
      </w:pPr>
      <w:ins w:id="145" w:author="Deepika Mullagura">
        <w:r>
          <w:t xml:space="preserve">        }</w:t>
        </w:r>
      </w:ins>
    </w:p>
    <w:p w14:paraId="5496459A" w14:textId="77777777" w:rsidR="007D5ADC" w:rsidRDefault="007D5ADC" w:rsidP="007D5ADC">
      <w:pPr>
        <w:rPr>
          <w:ins w:id="146" w:author="Deepika Mullagura"/>
        </w:rPr>
      </w:pPr>
      <w:ins w:id="147" w:author="Deepika Mullagura">
        <w:r>
          <w:t xml:space="preserve">         </w:t>
        </w:r>
        <w:proofErr w:type="gramStart"/>
        <w:r>
          <w:t>for(</w:t>
        </w:r>
        <w:proofErr w:type="gramEnd"/>
        <w:r>
          <w:t xml:space="preserve">int </w:t>
        </w:r>
        <w:proofErr w:type="spellStart"/>
        <w:r>
          <w:t>i</w:t>
        </w:r>
        <w:proofErr w:type="spellEnd"/>
        <w:r>
          <w:t>=0;i&lt;n-2;i++)</w:t>
        </w:r>
      </w:ins>
    </w:p>
    <w:p w14:paraId="23F90BE6" w14:textId="77777777" w:rsidR="007D5ADC" w:rsidRDefault="007D5ADC" w:rsidP="007D5ADC">
      <w:pPr>
        <w:rPr>
          <w:ins w:id="148" w:author="Deepika Mullagura"/>
        </w:rPr>
      </w:pPr>
      <w:ins w:id="149" w:author="Deepika Mullagura">
        <w:r>
          <w:t xml:space="preserve">         {</w:t>
        </w:r>
      </w:ins>
    </w:p>
    <w:p w14:paraId="244A4010" w14:textId="77777777" w:rsidR="007D5ADC" w:rsidRDefault="007D5ADC" w:rsidP="007D5ADC">
      <w:pPr>
        <w:rPr>
          <w:ins w:id="150" w:author="Deepika Mullagura"/>
        </w:rPr>
      </w:pPr>
      <w:ins w:id="151" w:author="Deepika Mullagura">
        <w:r>
          <w:t xml:space="preserve">              </w:t>
        </w:r>
        <w:proofErr w:type="gramStart"/>
        <w:r>
          <w:t>for(</w:t>
        </w:r>
        <w:proofErr w:type="gramEnd"/>
        <w:r>
          <w:t>int j=0;i&lt;n-1;i++)</w:t>
        </w:r>
      </w:ins>
    </w:p>
    <w:p w14:paraId="4F88608E" w14:textId="77777777" w:rsidR="007D5ADC" w:rsidRDefault="007D5ADC" w:rsidP="007D5ADC">
      <w:pPr>
        <w:rPr>
          <w:ins w:id="152" w:author="Deepika Mullagura"/>
        </w:rPr>
      </w:pPr>
      <w:ins w:id="153" w:author="Deepika Mullagura">
        <w:r>
          <w:t xml:space="preserve">              {</w:t>
        </w:r>
      </w:ins>
    </w:p>
    <w:p w14:paraId="3DED1103" w14:textId="77777777" w:rsidR="007D5ADC" w:rsidRDefault="007D5ADC" w:rsidP="007D5ADC">
      <w:pPr>
        <w:rPr>
          <w:ins w:id="154" w:author="Deepika Mullagura"/>
        </w:rPr>
      </w:pPr>
      <w:ins w:id="155" w:author="Deepika Mullagura">
        <w:r>
          <w:t xml:space="preserve">                   </w:t>
        </w:r>
        <w:proofErr w:type="gramStart"/>
        <w:r>
          <w:t>for(</w:t>
        </w:r>
        <w:proofErr w:type="gramEnd"/>
        <w:r>
          <w:t>int k=0;i&lt;</w:t>
        </w:r>
        <w:proofErr w:type="spellStart"/>
        <w:r>
          <w:t>n;i</w:t>
        </w:r>
        <w:proofErr w:type="spellEnd"/>
        <w:r>
          <w:t>++)</w:t>
        </w:r>
      </w:ins>
    </w:p>
    <w:p w14:paraId="4AB2695F" w14:textId="77777777" w:rsidR="007D5ADC" w:rsidRDefault="007D5ADC" w:rsidP="007D5ADC">
      <w:pPr>
        <w:rPr>
          <w:ins w:id="156" w:author="Deepika Mullagura"/>
        </w:rPr>
      </w:pPr>
      <w:ins w:id="157" w:author="Deepika Mullagura">
        <w:r>
          <w:t xml:space="preserve">                   {</w:t>
        </w:r>
      </w:ins>
    </w:p>
    <w:p w14:paraId="0B3C2579" w14:textId="77777777" w:rsidR="007D5ADC" w:rsidRDefault="007D5ADC" w:rsidP="007D5ADC">
      <w:pPr>
        <w:rPr>
          <w:ins w:id="158" w:author="Deepika Mullagura"/>
        </w:rPr>
      </w:pPr>
      <w:ins w:id="159" w:author="Deepika Mullagura">
        <w:r>
          <w:t xml:space="preserve">                       if(a[</w:t>
        </w:r>
        <w:proofErr w:type="spellStart"/>
        <w:r>
          <w:t>i</w:t>
        </w:r>
        <w:proofErr w:type="spellEnd"/>
        <w:r>
          <w:t>]+a[j]==a[k])</w:t>
        </w:r>
      </w:ins>
    </w:p>
    <w:p w14:paraId="639DDC04" w14:textId="2B843D9B" w:rsidR="007D5ADC" w:rsidRDefault="007D5ADC" w:rsidP="007D5ADC">
      <w:pPr>
        <w:rPr>
          <w:ins w:id="160" w:author="Deepika Mullagura"/>
        </w:rPr>
      </w:pPr>
      <w:ins w:id="161" w:author="Deepika Mullagura">
        <w:r>
          <w:t xml:space="preserve">                         </w:t>
        </w:r>
        <w:proofErr w:type="spellStart"/>
        <w:r>
          <w:t>cout</w:t>
        </w:r>
        <w:proofErr w:type="spellEnd"/>
        <w:r>
          <w:t>&lt;&lt;i+1&lt;&lt;""&lt;&lt;j+1&lt;&lt;""&lt;&lt;k+1&lt;&lt;</w:t>
        </w:r>
        <w:proofErr w:type="spellStart"/>
        <w:r>
          <w:t>endl</w:t>
        </w:r>
        <w:proofErr w:type="spellEnd"/>
        <w:r>
          <w:t>;</w:t>
        </w:r>
      </w:ins>
    </w:p>
    <w:p w14:paraId="40D3D337" w14:textId="77777777" w:rsidR="007D5ADC" w:rsidRDefault="007D5ADC" w:rsidP="007D5ADC">
      <w:pPr>
        <w:rPr>
          <w:ins w:id="162" w:author="Deepika Mullagura"/>
        </w:rPr>
      </w:pPr>
      <w:ins w:id="163" w:author="Deepika Mullagura">
        <w:r>
          <w:t xml:space="preserve">                   }</w:t>
        </w:r>
      </w:ins>
    </w:p>
    <w:p w14:paraId="351CEA82" w14:textId="6C70CF7D" w:rsidR="007D5ADC" w:rsidRPr="007D5ADC" w:rsidRDefault="007D5ADC" w:rsidP="007D5ADC">
      <w:pPr>
        <w:rPr>
          <w:ins w:id="164" w:author="Deepika Mullagura"/>
        </w:rPr>
      </w:pPr>
      <w:ins w:id="165" w:author="Deepika Mullagura">
        <w:r>
          <w:t xml:space="preserve"> }     }   }</w:t>
        </w:r>
      </w:ins>
    </w:p>
    <w:p w14:paraId="4CC7DD78" w14:textId="77777777" w:rsidR="007D5ADC" w:rsidRDefault="007D5ADC" w:rsidP="003C6BE2">
      <w:pPr>
        <w:rPr>
          <w:ins w:id="166" w:author="Deepika Mullagura"/>
          <w:b/>
          <w:bCs/>
        </w:rPr>
      </w:pPr>
    </w:p>
    <w:p w14:paraId="381BDDB9" w14:textId="1D8685CD" w:rsidR="007D5ADC" w:rsidRDefault="001C1A20" w:rsidP="003C6BE2">
      <w:pPr>
        <w:rPr>
          <w:ins w:id="167" w:author="Deepika Mullagura"/>
          <w:b/>
          <w:bCs/>
        </w:rPr>
      </w:pPr>
      <w:ins w:id="168" w:author="Deepika Mullagura">
        <w:r>
          <w:rPr>
            <w:b/>
            <w:bCs/>
          </w:rPr>
          <w:t>OUTPUT:</w:t>
        </w:r>
      </w:ins>
    </w:p>
    <w:p w14:paraId="473BF7A1" w14:textId="77777777" w:rsidR="007D5ADC" w:rsidRDefault="007D5ADC" w:rsidP="003C6BE2">
      <w:pPr>
        <w:rPr>
          <w:ins w:id="169" w:author="Deepika Mullagura"/>
          <w:b/>
          <w:bCs/>
          <w:lang w:val="en-US"/>
        </w:rPr>
      </w:pPr>
      <w:r>
        <w:rPr>
          <w:b/>
          <w:bCs/>
          <w:noProof/>
        </w:rPr>
        <w:drawing>
          <wp:inline distT="0" distB="0" distL="0" distR="0" wp14:anchorId="6DCEE3CC" wp14:editId="6145FAFF">
            <wp:extent cx="7924800" cy="751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7924800" cy="7512050"/>
                    </a:xfrm>
                    <a:prstGeom prst="rect">
                      <a:avLst/>
                    </a:prstGeom>
                  </pic:spPr>
                </pic:pic>
              </a:graphicData>
            </a:graphic>
          </wp:inline>
        </w:drawing>
      </w:r>
      <w:ins w:id="170" w:author="Deepika Mullagura">
        <w:r w:rsidR="001C1A20">
          <w:rPr>
            <w:b/>
            <w:bCs/>
          </w:rPr>
          <w:br/>
        </w:r>
      </w:ins>
    </w:p>
    <w:p w14:paraId="515386E4" w14:textId="77777777" w:rsidR="00395117" w:rsidRDefault="00395117" w:rsidP="003C6BE2">
      <w:pPr>
        <w:rPr>
          <w:ins w:id="171" w:author="Deepika Mullagura"/>
          <w:b/>
          <w:bCs/>
          <w:lang w:val="en-US"/>
        </w:rPr>
      </w:pPr>
    </w:p>
    <w:p w14:paraId="4AA8E28E" w14:textId="0260A982" w:rsidR="001C1A20" w:rsidRDefault="001C1A20" w:rsidP="003C6BE2">
      <w:pPr>
        <w:rPr>
          <w:ins w:id="172" w:author="Deepika Mullagura"/>
          <w:b/>
          <w:bCs/>
        </w:rPr>
      </w:pPr>
      <w:ins w:id="173" w:author="Deepika Mullagura">
        <w:r>
          <w:rPr>
            <w:b/>
            <w:bCs/>
            <w:lang w:val="en-US"/>
          </w:rPr>
          <w:lastRenderedPageBreak/>
          <w:t>6.</w:t>
        </w:r>
        <w:r w:rsidRPr="001C1A20">
          <w:t xml:space="preserve"> </w:t>
        </w:r>
        <w:r w:rsidRPr="001C1A20">
          <w:rPr>
            <w:b/>
            <w:bCs/>
          </w:rPr>
          <w:t>Given an array of nonnegative integers, design an algorithm and a program to count the number of pairs of integers such that their difference is equal to a given key, K.</w:t>
        </w:r>
      </w:ins>
    </w:p>
    <w:p w14:paraId="7AAA4BE5" w14:textId="4328D976" w:rsidR="001C1A20" w:rsidRDefault="001C1A20" w:rsidP="001C1A20">
      <w:pPr>
        <w:rPr>
          <w:ins w:id="174" w:author="Deepika Mullagura"/>
          <w:b/>
          <w:bCs/>
        </w:rPr>
      </w:pPr>
      <w:ins w:id="175" w:author="Deepika Mullagura">
        <w:r>
          <w:rPr>
            <w:b/>
            <w:bCs/>
          </w:rPr>
          <w:t>CODE:</w:t>
        </w:r>
      </w:ins>
    </w:p>
    <w:p w14:paraId="7BFAC673" w14:textId="77777777" w:rsidR="009E106C" w:rsidRDefault="009E106C" w:rsidP="009E106C">
      <w:pPr>
        <w:rPr>
          <w:ins w:id="176" w:author="Deepika Mullagura"/>
        </w:rPr>
      </w:pPr>
      <w:ins w:id="177" w:author="Deepika Mullagura">
        <w:r>
          <w:t>#include &lt;iostream&gt;</w:t>
        </w:r>
      </w:ins>
    </w:p>
    <w:p w14:paraId="5E9C300C" w14:textId="77777777" w:rsidR="009E106C" w:rsidRDefault="009E106C" w:rsidP="009E106C">
      <w:pPr>
        <w:rPr>
          <w:ins w:id="178" w:author="Deepika Mullagura"/>
        </w:rPr>
      </w:pPr>
      <w:ins w:id="179" w:author="Deepika Mullagura">
        <w:r>
          <w:t>#</w:t>
        </w:r>
        <w:proofErr w:type="gramStart"/>
        <w:r>
          <w:t>define</w:t>
        </w:r>
        <w:proofErr w:type="gramEnd"/>
        <w:r>
          <w:t xml:space="preserve"> max</w:t>
        </w:r>
      </w:ins>
    </w:p>
    <w:p w14:paraId="28EC2962" w14:textId="77777777" w:rsidR="009E106C" w:rsidRDefault="009E106C" w:rsidP="009E106C">
      <w:pPr>
        <w:rPr>
          <w:ins w:id="180" w:author="Deepika Mullagura"/>
        </w:rPr>
      </w:pPr>
      <w:ins w:id="181" w:author="Deepika Mullagura">
        <w:r>
          <w:t>using namespace std;</w:t>
        </w:r>
      </w:ins>
    </w:p>
    <w:p w14:paraId="06FC5318" w14:textId="77777777" w:rsidR="009E106C" w:rsidRDefault="009E106C" w:rsidP="009E106C">
      <w:pPr>
        <w:rPr>
          <w:ins w:id="182" w:author="Deepika Mullagura"/>
        </w:rPr>
      </w:pPr>
      <w:ins w:id="183" w:author="Deepika Mullagura">
        <w:r>
          <w:t xml:space="preserve">int </w:t>
        </w:r>
        <w:proofErr w:type="gramStart"/>
        <w:r>
          <w:t>main(</w:t>
        </w:r>
        <w:proofErr w:type="gramEnd"/>
        <w:r>
          <w:t>)</w:t>
        </w:r>
      </w:ins>
    </w:p>
    <w:p w14:paraId="190C85EE" w14:textId="77777777" w:rsidR="009E106C" w:rsidRDefault="009E106C" w:rsidP="009E106C">
      <w:pPr>
        <w:rPr>
          <w:ins w:id="184" w:author="Deepika Mullagura"/>
        </w:rPr>
      </w:pPr>
      <w:ins w:id="185" w:author="Deepika Mullagura">
        <w:r>
          <w:t>{</w:t>
        </w:r>
      </w:ins>
    </w:p>
    <w:p w14:paraId="107AB682" w14:textId="77777777" w:rsidR="009E106C" w:rsidRDefault="009E106C" w:rsidP="009E106C">
      <w:pPr>
        <w:rPr>
          <w:ins w:id="186" w:author="Deepika Mullagura"/>
        </w:rPr>
      </w:pPr>
      <w:ins w:id="187" w:author="Deepika Mullagura">
        <w:r>
          <w:t xml:space="preserve">    int </w:t>
        </w:r>
        <w:proofErr w:type="spellStart"/>
        <w:proofErr w:type="gramStart"/>
        <w:r>
          <w:t>n,t</w:t>
        </w:r>
        <w:proofErr w:type="gramEnd"/>
        <w:r>
          <w:t>,key</w:t>
        </w:r>
        <w:proofErr w:type="spellEnd"/>
        <w:r>
          <w:t>;</w:t>
        </w:r>
      </w:ins>
    </w:p>
    <w:p w14:paraId="4EB851CC" w14:textId="77777777" w:rsidR="009E106C" w:rsidRDefault="009E106C" w:rsidP="009E106C">
      <w:pPr>
        <w:rPr>
          <w:ins w:id="188" w:author="Deepika Mullagura"/>
        </w:rPr>
      </w:pPr>
      <w:ins w:id="189" w:author="Deepika Mullagura">
        <w:r>
          <w:t xml:space="preserve">    </w:t>
        </w:r>
        <w:proofErr w:type="spellStart"/>
        <w:r>
          <w:t>cout</w:t>
        </w:r>
        <w:proofErr w:type="spellEnd"/>
        <w:r>
          <w:t>&lt;&lt;"Enter the number of test cases:" &lt;&lt;</w:t>
        </w:r>
        <w:proofErr w:type="spellStart"/>
        <w:r>
          <w:t>endl</w:t>
        </w:r>
        <w:proofErr w:type="spellEnd"/>
        <w:r>
          <w:t>;</w:t>
        </w:r>
      </w:ins>
    </w:p>
    <w:p w14:paraId="1026DE46" w14:textId="77777777" w:rsidR="009E106C" w:rsidRDefault="009E106C" w:rsidP="009E106C">
      <w:pPr>
        <w:rPr>
          <w:ins w:id="190" w:author="Deepika Mullagura"/>
        </w:rPr>
      </w:pPr>
      <w:ins w:id="191" w:author="Deepika Mullagura">
        <w:r>
          <w:t xml:space="preserve">    </w:t>
        </w:r>
        <w:proofErr w:type="spellStart"/>
        <w:r>
          <w:t>cin</w:t>
        </w:r>
        <w:proofErr w:type="spellEnd"/>
        <w:r>
          <w:t>&gt;&gt;t;</w:t>
        </w:r>
      </w:ins>
    </w:p>
    <w:p w14:paraId="3E29CAC4" w14:textId="77777777" w:rsidR="009E106C" w:rsidRDefault="009E106C" w:rsidP="009E106C">
      <w:pPr>
        <w:rPr>
          <w:ins w:id="192" w:author="Deepika Mullagura"/>
        </w:rPr>
      </w:pPr>
      <w:ins w:id="193" w:author="Deepika Mullagura">
        <w:r>
          <w:t xml:space="preserve">    while(t--)</w:t>
        </w:r>
      </w:ins>
    </w:p>
    <w:p w14:paraId="6454A8E7" w14:textId="77777777" w:rsidR="009E106C" w:rsidRDefault="009E106C" w:rsidP="009E106C">
      <w:pPr>
        <w:rPr>
          <w:ins w:id="194" w:author="Deepika Mullagura"/>
        </w:rPr>
      </w:pPr>
      <w:ins w:id="195" w:author="Deepika Mullagura">
        <w:r>
          <w:t xml:space="preserve">    {</w:t>
        </w:r>
      </w:ins>
    </w:p>
    <w:p w14:paraId="1EE08EBF" w14:textId="77777777" w:rsidR="009E106C" w:rsidRDefault="009E106C" w:rsidP="009E106C">
      <w:pPr>
        <w:rPr>
          <w:ins w:id="196" w:author="Deepika Mullagura"/>
        </w:rPr>
      </w:pPr>
      <w:ins w:id="197" w:author="Deepika Mullagura">
        <w:r>
          <w:t xml:space="preserve">        </w:t>
        </w:r>
        <w:proofErr w:type="spellStart"/>
        <w:r>
          <w:t>cout</w:t>
        </w:r>
        <w:proofErr w:type="spellEnd"/>
        <w:r>
          <w:t>&lt;&lt;"Enter the size of Araay:"&lt;&lt;</w:t>
        </w:r>
        <w:proofErr w:type="spellStart"/>
        <w:r>
          <w:t>endl</w:t>
        </w:r>
        <w:proofErr w:type="spellEnd"/>
        <w:r>
          <w:t>;</w:t>
        </w:r>
      </w:ins>
    </w:p>
    <w:p w14:paraId="27D0ED49" w14:textId="77777777" w:rsidR="009E106C" w:rsidRDefault="009E106C" w:rsidP="009E106C">
      <w:pPr>
        <w:rPr>
          <w:ins w:id="198" w:author="Deepika Mullagura"/>
        </w:rPr>
      </w:pPr>
      <w:ins w:id="199" w:author="Deepika Mullagura">
        <w:r>
          <w:t xml:space="preserve">        </w:t>
        </w:r>
        <w:proofErr w:type="spellStart"/>
        <w:r>
          <w:t>cin</w:t>
        </w:r>
        <w:proofErr w:type="spellEnd"/>
        <w:r>
          <w:t>&gt;&gt;n;</w:t>
        </w:r>
      </w:ins>
    </w:p>
    <w:p w14:paraId="152BD054" w14:textId="77777777" w:rsidR="009E106C" w:rsidRDefault="009E106C" w:rsidP="009E106C">
      <w:pPr>
        <w:rPr>
          <w:ins w:id="200" w:author="Deepika Mullagura"/>
        </w:rPr>
      </w:pPr>
      <w:ins w:id="201" w:author="Deepika Mullagura">
        <w:r>
          <w:t xml:space="preserve">        </w:t>
        </w:r>
        <w:proofErr w:type="spellStart"/>
        <w:r>
          <w:t>cout</w:t>
        </w:r>
        <w:proofErr w:type="spellEnd"/>
        <w:r>
          <w:t>&lt;&lt;"Enter the elements of array:"&lt;&lt;</w:t>
        </w:r>
        <w:proofErr w:type="spellStart"/>
        <w:r>
          <w:t>endl</w:t>
        </w:r>
        <w:proofErr w:type="spellEnd"/>
        <w:r>
          <w:t>;</w:t>
        </w:r>
      </w:ins>
    </w:p>
    <w:p w14:paraId="4CE3F2F1" w14:textId="77777777" w:rsidR="009E106C" w:rsidRDefault="009E106C" w:rsidP="009E106C">
      <w:pPr>
        <w:rPr>
          <w:ins w:id="202" w:author="Deepika Mullagura"/>
        </w:rPr>
      </w:pPr>
      <w:ins w:id="203" w:author="Deepika Mullagura">
        <w:r>
          <w:t xml:space="preserve">        int a[n</w:t>
        </w:r>
        <w:proofErr w:type="gramStart"/>
        <w:r>
          <w:t>],c</w:t>
        </w:r>
        <w:proofErr w:type="gramEnd"/>
        <w:r>
          <w:t>=0;</w:t>
        </w:r>
      </w:ins>
    </w:p>
    <w:p w14:paraId="5FEBEBE1" w14:textId="77777777" w:rsidR="009E106C" w:rsidRDefault="009E106C" w:rsidP="009E106C">
      <w:pPr>
        <w:rPr>
          <w:ins w:id="204" w:author="Deepika Mullagura"/>
        </w:rPr>
      </w:pPr>
      <w:ins w:id="205" w:author="Deepika Mullagura">
        <w:r>
          <w:t xml:space="preserve">        </w:t>
        </w:r>
        <w:proofErr w:type="gramStart"/>
        <w:r>
          <w:t>for(</w:t>
        </w:r>
        <w:proofErr w:type="gramEnd"/>
        <w:r>
          <w:t xml:space="preserve">int </w:t>
        </w:r>
        <w:proofErr w:type="spellStart"/>
        <w:r>
          <w:t>i</w:t>
        </w:r>
        <w:proofErr w:type="spellEnd"/>
        <w:r>
          <w:t>=0;i&lt;</w:t>
        </w:r>
        <w:proofErr w:type="spellStart"/>
        <w:r>
          <w:t>n;i</w:t>
        </w:r>
        <w:proofErr w:type="spellEnd"/>
        <w:r>
          <w:t>++)</w:t>
        </w:r>
      </w:ins>
    </w:p>
    <w:p w14:paraId="78C4F8E4" w14:textId="77777777" w:rsidR="009E106C" w:rsidRDefault="009E106C" w:rsidP="009E106C">
      <w:pPr>
        <w:rPr>
          <w:ins w:id="206" w:author="Deepika Mullagura"/>
        </w:rPr>
      </w:pPr>
      <w:ins w:id="207" w:author="Deepika Mullagura">
        <w:r>
          <w:t xml:space="preserve">        {</w:t>
        </w:r>
      </w:ins>
    </w:p>
    <w:p w14:paraId="378D4115" w14:textId="77777777" w:rsidR="009E106C" w:rsidRDefault="009E106C" w:rsidP="009E106C">
      <w:pPr>
        <w:rPr>
          <w:ins w:id="208" w:author="Deepika Mullagura"/>
        </w:rPr>
      </w:pPr>
      <w:ins w:id="209" w:author="Deepika Mullagura">
        <w:r>
          <w:t xml:space="preserve">            </w:t>
        </w:r>
        <w:proofErr w:type="spellStart"/>
        <w:r>
          <w:t>cin</w:t>
        </w:r>
        <w:proofErr w:type="spellEnd"/>
        <w:r>
          <w:t>&gt;&gt;a[</w:t>
        </w:r>
        <w:proofErr w:type="spellStart"/>
        <w:r>
          <w:t>i</w:t>
        </w:r>
        <w:proofErr w:type="spellEnd"/>
        <w:r>
          <w:t>];</w:t>
        </w:r>
      </w:ins>
    </w:p>
    <w:p w14:paraId="41069F04" w14:textId="77777777" w:rsidR="009E106C" w:rsidRDefault="009E106C" w:rsidP="009E106C">
      <w:pPr>
        <w:rPr>
          <w:ins w:id="210" w:author="Deepika Mullagura"/>
        </w:rPr>
      </w:pPr>
      <w:ins w:id="211" w:author="Deepika Mullagura">
        <w:r>
          <w:t xml:space="preserve">        }</w:t>
        </w:r>
      </w:ins>
    </w:p>
    <w:p w14:paraId="360F34DF" w14:textId="77777777" w:rsidR="009E106C" w:rsidRDefault="009E106C" w:rsidP="009E106C">
      <w:pPr>
        <w:rPr>
          <w:ins w:id="212" w:author="Deepika Mullagura"/>
        </w:rPr>
      </w:pPr>
      <w:ins w:id="213" w:author="Deepika Mullagura">
        <w:r>
          <w:t xml:space="preserve">        </w:t>
        </w:r>
        <w:proofErr w:type="spellStart"/>
        <w:r>
          <w:t>cout</w:t>
        </w:r>
        <w:proofErr w:type="spellEnd"/>
        <w:r>
          <w:t>&lt;&lt;"Enter the element to check difference"&lt;&lt;</w:t>
        </w:r>
        <w:proofErr w:type="spellStart"/>
        <w:r>
          <w:t>endl</w:t>
        </w:r>
        <w:proofErr w:type="spellEnd"/>
        <w:r>
          <w:t>;</w:t>
        </w:r>
      </w:ins>
    </w:p>
    <w:p w14:paraId="006C0F61" w14:textId="77777777" w:rsidR="009E106C" w:rsidRDefault="009E106C" w:rsidP="009E106C">
      <w:pPr>
        <w:rPr>
          <w:ins w:id="214" w:author="Deepika Mullagura"/>
        </w:rPr>
      </w:pPr>
      <w:ins w:id="215" w:author="Deepika Mullagura">
        <w:r>
          <w:t xml:space="preserve">        </w:t>
        </w:r>
        <w:proofErr w:type="spellStart"/>
        <w:r>
          <w:t>cin</w:t>
        </w:r>
        <w:proofErr w:type="spellEnd"/>
        <w:r>
          <w:t>&gt;&gt;key;</w:t>
        </w:r>
      </w:ins>
    </w:p>
    <w:p w14:paraId="4C96B0D6" w14:textId="77777777" w:rsidR="009E106C" w:rsidRDefault="009E106C" w:rsidP="009E106C">
      <w:pPr>
        <w:rPr>
          <w:ins w:id="216" w:author="Deepika Mullagura"/>
        </w:rPr>
      </w:pPr>
      <w:ins w:id="217" w:author="Deepika Mullagura">
        <w:r>
          <w:t xml:space="preserve">         </w:t>
        </w:r>
        <w:proofErr w:type="gramStart"/>
        <w:r>
          <w:t>for(</w:t>
        </w:r>
        <w:proofErr w:type="gramEnd"/>
        <w:r>
          <w:t xml:space="preserve">int </w:t>
        </w:r>
        <w:proofErr w:type="spellStart"/>
        <w:r>
          <w:t>i</w:t>
        </w:r>
        <w:proofErr w:type="spellEnd"/>
        <w:r>
          <w:t>=0;i&lt;n-2;i++)</w:t>
        </w:r>
      </w:ins>
    </w:p>
    <w:p w14:paraId="4C0AEF37" w14:textId="77777777" w:rsidR="009E106C" w:rsidRDefault="009E106C" w:rsidP="009E106C">
      <w:pPr>
        <w:rPr>
          <w:ins w:id="218" w:author="Deepika Mullagura"/>
        </w:rPr>
      </w:pPr>
      <w:ins w:id="219" w:author="Deepika Mullagura">
        <w:r>
          <w:t xml:space="preserve">         {</w:t>
        </w:r>
      </w:ins>
    </w:p>
    <w:p w14:paraId="5A87DE61" w14:textId="77777777" w:rsidR="009E106C" w:rsidRDefault="009E106C" w:rsidP="009E106C">
      <w:pPr>
        <w:rPr>
          <w:ins w:id="220" w:author="Deepika Mullagura"/>
        </w:rPr>
      </w:pPr>
      <w:ins w:id="221" w:author="Deepika Mullagura">
        <w:r>
          <w:t xml:space="preserve">              </w:t>
        </w:r>
        <w:proofErr w:type="gramStart"/>
        <w:r>
          <w:t>for(</w:t>
        </w:r>
        <w:proofErr w:type="gramEnd"/>
        <w:r>
          <w:t>int j=i+1;j&lt;</w:t>
        </w:r>
        <w:proofErr w:type="spellStart"/>
        <w:r>
          <w:t>n;j</w:t>
        </w:r>
        <w:proofErr w:type="spellEnd"/>
        <w:r>
          <w:t>++)</w:t>
        </w:r>
      </w:ins>
    </w:p>
    <w:p w14:paraId="296B216E" w14:textId="77777777" w:rsidR="009E106C" w:rsidRDefault="009E106C" w:rsidP="009E106C">
      <w:pPr>
        <w:rPr>
          <w:ins w:id="222" w:author="Deepika Mullagura"/>
        </w:rPr>
      </w:pPr>
      <w:ins w:id="223" w:author="Deepika Mullagura">
        <w:r>
          <w:t xml:space="preserve">              {</w:t>
        </w:r>
      </w:ins>
    </w:p>
    <w:p w14:paraId="0DEE4BE9" w14:textId="77777777" w:rsidR="009E106C" w:rsidRDefault="009E106C" w:rsidP="009E106C">
      <w:pPr>
        <w:rPr>
          <w:ins w:id="224" w:author="Deepika Mullagura"/>
        </w:rPr>
      </w:pPr>
      <w:ins w:id="225" w:author="Deepika Mullagura">
        <w:r>
          <w:t xml:space="preserve">                  if(a[</w:t>
        </w:r>
        <w:proofErr w:type="spellStart"/>
        <w:r>
          <w:t>i</w:t>
        </w:r>
        <w:proofErr w:type="spellEnd"/>
        <w:r>
          <w:t>]-a[j]==key||a[j]-a[</w:t>
        </w:r>
        <w:proofErr w:type="spellStart"/>
        <w:r>
          <w:t>i</w:t>
        </w:r>
        <w:proofErr w:type="spellEnd"/>
        <w:r>
          <w:t>]==key)</w:t>
        </w:r>
      </w:ins>
    </w:p>
    <w:p w14:paraId="09E2E00C" w14:textId="77777777" w:rsidR="009E106C" w:rsidRDefault="009E106C" w:rsidP="009E106C">
      <w:pPr>
        <w:rPr>
          <w:ins w:id="226" w:author="Deepika Mullagura"/>
        </w:rPr>
      </w:pPr>
      <w:ins w:id="227" w:author="Deepika Mullagura">
        <w:r>
          <w:t xml:space="preserve">                  {</w:t>
        </w:r>
      </w:ins>
    </w:p>
    <w:p w14:paraId="5FB9DAE3" w14:textId="77777777" w:rsidR="009E106C" w:rsidRDefault="009E106C" w:rsidP="009E106C">
      <w:pPr>
        <w:rPr>
          <w:ins w:id="228" w:author="Deepika Mullagura"/>
        </w:rPr>
      </w:pPr>
      <w:ins w:id="229" w:author="Deepika Mullagura">
        <w:r>
          <w:t xml:space="preserve">                      </w:t>
        </w:r>
        <w:proofErr w:type="spellStart"/>
        <w:r>
          <w:t>c++</w:t>
        </w:r>
        <w:proofErr w:type="spellEnd"/>
        <w:r>
          <w:t>;</w:t>
        </w:r>
      </w:ins>
    </w:p>
    <w:p w14:paraId="780F2EF2" w14:textId="77777777" w:rsidR="009E106C" w:rsidRDefault="009E106C" w:rsidP="009E106C">
      <w:pPr>
        <w:rPr>
          <w:ins w:id="230" w:author="Deepika Mullagura"/>
        </w:rPr>
      </w:pPr>
      <w:ins w:id="231" w:author="Deepika Mullagura">
        <w:r>
          <w:t xml:space="preserve">                  }</w:t>
        </w:r>
      </w:ins>
    </w:p>
    <w:p w14:paraId="7988FD1C" w14:textId="77777777" w:rsidR="009E106C" w:rsidRDefault="009E106C" w:rsidP="009E106C">
      <w:pPr>
        <w:rPr>
          <w:ins w:id="232" w:author="Deepika Mullagura"/>
        </w:rPr>
      </w:pPr>
      <w:ins w:id="233" w:author="Deepika Mullagura">
        <w:r>
          <w:lastRenderedPageBreak/>
          <w:t xml:space="preserve">              }</w:t>
        </w:r>
      </w:ins>
    </w:p>
    <w:p w14:paraId="17631D7A" w14:textId="77777777" w:rsidR="009E106C" w:rsidRDefault="009E106C" w:rsidP="009E106C">
      <w:pPr>
        <w:rPr>
          <w:ins w:id="234" w:author="Deepika Mullagura"/>
        </w:rPr>
      </w:pPr>
      <w:ins w:id="235" w:author="Deepika Mullagura">
        <w:r>
          <w:t xml:space="preserve">        }</w:t>
        </w:r>
      </w:ins>
    </w:p>
    <w:p w14:paraId="506E8000" w14:textId="77777777" w:rsidR="009E106C" w:rsidRDefault="009E106C" w:rsidP="009E106C">
      <w:pPr>
        <w:rPr>
          <w:ins w:id="236" w:author="Deepika Mullagura"/>
        </w:rPr>
      </w:pPr>
      <w:ins w:id="237" w:author="Deepika Mullagura">
        <w:r>
          <w:t xml:space="preserve">        if(c==0)</w:t>
        </w:r>
      </w:ins>
    </w:p>
    <w:p w14:paraId="3A31600F" w14:textId="77777777" w:rsidR="009E106C" w:rsidRDefault="009E106C" w:rsidP="009E106C">
      <w:pPr>
        <w:rPr>
          <w:ins w:id="238" w:author="Deepika Mullagura"/>
        </w:rPr>
      </w:pPr>
      <w:ins w:id="239" w:author="Deepika Mullagura">
        <w:r>
          <w:t xml:space="preserve">            </w:t>
        </w:r>
        <w:proofErr w:type="spellStart"/>
        <w:r>
          <w:t>cout</w:t>
        </w:r>
        <w:proofErr w:type="spellEnd"/>
        <w:r>
          <w:t>&lt;&lt;"Difference not present"&lt;&lt;</w:t>
        </w:r>
        <w:proofErr w:type="spellStart"/>
        <w:r>
          <w:t>endl</w:t>
        </w:r>
        <w:proofErr w:type="spellEnd"/>
        <w:r>
          <w:t>;</w:t>
        </w:r>
      </w:ins>
    </w:p>
    <w:p w14:paraId="133EF40C" w14:textId="77777777" w:rsidR="009E106C" w:rsidRDefault="009E106C" w:rsidP="009E106C">
      <w:pPr>
        <w:rPr>
          <w:ins w:id="240" w:author="Deepika Mullagura"/>
        </w:rPr>
      </w:pPr>
      <w:ins w:id="241" w:author="Deepika Mullagura">
        <w:r>
          <w:t xml:space="preserve">        else</w:t>
        </w:r>
      </w:ins>
    </w:p>
    <w:p w14:paraId="7125269B" w14:textId="77777777" w:rsidR="009E106C" w:rsidRDefault="009E106C" w:rsidP="009E106C">
      <w:pPr>
        <w:rPr>
          <w:ins w:id="242" w:author="Deepika Mullagura"/>
        </w:rPr>
      </w:pPr>
      <w:ins w:id="243" w:author="Deepika Mullagura">
        <w:r>
          <w:t xml:space="preserve">            </w:t>
        </w:r>
        <w:proofErr w:type="spellStart"/>
        <w:r>
          <w:t>cout</w:t>
        </w:r>
        <w:proofErr w:type="spellEnd"/>
        <w:r>
          <w:t>&lt;&lt;c&lt;&lt;</w:t>
        </w:r>
        <w:proofErr w:type="spellStart"/>
        <w:r>
          <w:t>endl</w:t>
        </w:r>
        <w:proofErr w:type="spellEnd"/>
        <w:r>
          <w:t>;</w:t>
        </w:r>
      </w:ins>
    </w:p>
    <w:p w14:paraId="3946F5A1" w14:textId="77777777" w:rsidR="009E106C" w:rsidRDefault="009E106C" w:rsidP="009E106C">
      <w:pPr>
        <w:rPr>
          <w:ins w:id="244" w:author="Deepika Mullagura"/>
        </w:rPr>
      </w:pPr>
      <w:ins w:id="245" w:author="Deepika Mullagura">
        <w:r>
          <w:t xml:space="preserve">    }</w:t>
        </w:r>
      </w:ins>
    </w:p>
    <w:p w14:paraId="112B6ECB" w14:textId="0C6AA82F" w:rsidR="009E106C" w:rsidRDefault="009E106C" w:rsidP="009E106C">
      <w:pPr>
        <w:rPr>
          <w:ins w:id="246" w:author="Deepika Mullagura"/>
        </w:rPr>
      </w:pPr>
      <w:ins w:id="247" w:author="Deepika Mullagura">
        <w:r>
          <w:t>}</w:t>
        </w:r>
      </w:ins>
    </w:p>
    <w:p w14:paraId="72C2C4E6" w14:textId="3508A3BE" w:rsidR="00395117" w:rsidRDefault="00395117" w:rsidP="009E106C">
      <w:pPr>
        <w:rPr>
          <w:ins w:id="248" w:author="Deepika Mullagura"/>
        </w:rPr>
      </w:pPr>
    </w:p>
    <w:p w14:paraId="277E70FD" w14:textId="38C15FE5" w:rsidR="00395117" w:rsidRDefault="00395117" w:rsidP="009E106C">
      <w:pPr>
        <w:rPr>
          <w:ins w:id="249" w:author="Deepika Mullagura"/>
        </w:rPr>
      </w:pPr>
    </w:p>
    <w:p w14:paraId="6D88A0B1" w14:textId="2D899199" w:rsidR="00395117" w:rsidRDefault="00395117" w:rsidP="009E106C">
      <w:pPr>
        <w:rPr>
          <w:ins w:id="250" w:author="Deepika Mullagura"/>
        </w:rPr>
      </w:pPr>
    </w:p>
    <w:p w14:paraId="11A3789F" w14:textId="47571DAA" w:rsidR="00395117" w:rsidRDefault="00395117" w:rsidP="009E106C">
      <w:pPr>
        <w:rPr>
          <w:ins w:id="251" w:author="Deepika Mullagura"/>
        </w:rPr>
      </w:pPr>
    </w:p>
    <w:p w14:paraId="7419DB8C" w14:textId="1F086D11" w:rsidR="00395117" w:rsidRDefault="00395117" w:rsidP="009E106C">
      <w:pPr>
        <w:rPr>
          <w:ins w:id="252" w:author="Deepika Mullagura"/>
        </w:rPr>
      </w:pPr>
    </w:p>
    <w:p w14:paraId="214CEB89" w14:textId="1EF4AFC1" w:rsidR="00395117" w:rsidRDefault="00395117" w:rsidP="009E106C">
      <w:pPr>
        <w:rPr>
          <w:ins w:id="253" w:author="Deepika Mullagura"/>
        </w:rPr>
      </w:pPr>
    </w:p>
    <w:p w14:paraId="2C072F72" w14:textId="2AB3E1F6" w:rsidR="00395117" w:rsidRDefault="00395117" w:rsidP="009E106C">
      <w:pPr>
        <w:rPr>
          <w:ins w:id="254" w:author="Deepika Mullagura"/>
        </w:rPr>
      </w:pPr>
    </w:p>
    <w:p w14:paraId="51F06106" w14:textId="0DC70809" w:rsidR="00395117" w:rsidRDefault="00395117" w:rsidP="009E106C">
      <w:pPr>
        <w:rPr>
          <w:ins w:id="255" w:author="Deepika Mullagura"/>
        </w:rPr>
      </w:pPr>
    </w:p>
    <w:p w14:paraId="278C077B" w14:textId="4207B4BA" w:rsidR="00395117" w:rsidRDefault="00395117" w:rsidP="009E106C">
      <w:pPr>
        <w:rPr>
          <w:ins w:id="256" w:author="Deepika Mullagura"/>
        </w:rPr>
      </w:pPr>
    </w:p>
    <w:p w14:paraId="3CAD2281" w14:textId="59118E05" w:rsidR="00395117" w:rsidRDefault="00395117" w:rsidP="009E106C">
      <w:pPr>
        <w:rPr>
          <w:ins w:id="257" w:author="Deepika Mullagura"/>
        </w:rPr>
      </w:pPr>
    </w:p>
    <w:p w14:paraId="118249E2" w14:textId="4E592470" w:rsidR="00395117" w:rsidRDefault="00395117" w:rsidP="009E106C">
      <w:pPr>
        <w:rPr>
          <w:ins w:id="258" w:author="Deepika Mullagura"/>
        </w:rPr>
      </w:pPr>
    </w:p>
    <w:p w14:paraId="4CD7C583" w14:textId="0CC110DA" w:rsidR="00395117" w:rsidRDefault="00395117" w:rsidP="009E106C">
      <w:pPr>
        <w:rPr>
          <w:ins w:id="259" w:author="Deepika Mullagura"/>
        </w:rPr>
      </w:pPr>
    </w:p>
    <w:p w14:paraId="65B04200" w14:textId="35E0ECCB" w:rsidR="00395117" w:rsidRDefault="00395117" w:rsidP="009E106C">
      <w:pPr>
        <w:rPr>
          <w:ins w:id="260" w:author="Deepika Mullagura"/>
        </w:rPr>
      </w:pPr>
    </w:p>
    <w:p w14:paraId="10E8E5B7" w14:textId="51C15946" w:rsidR="00395117" w:rsidRDefault="00395117" w:rsidP="009E106C">
      <w:pPr>
        <w:rPr>
          <w:ins w:id="261" w:author="Deepika Mullagura"/>
        </w:rPr>
      </w:pPr>
    </w:p>
    <w:p w14:paraId="018AAA53" w14:textId="3FB4E81A" w:rsidR="00395117" w:rsidRDefault="00395117" w:rsidP="009E106C">
      <w:pPr>
        <w:rPr>
          <w:ins w:id="262" w:author="Deepika Mullagura"/>
        </w:rPr>
      </w:pPr>
    </w:p>
    <w:p w14:paraId="1A38FEE5" w14:textId="17976725" w:rsidR="00395117" w:rsidRDefault="00395117" w:rsidP="009E106C">
      <w:pPr>
        <w:rPr>
          <w:ins w:id="263" w:author="Deepika Mullagura"/>
        </w:rPr>
      </w:pPr>
    </w:p>
    <w:p w14:paraId="265CA2A7" w14:textId="4AD89A96" w:rsidR="00395117" w:rsidRDefault="00395117" w:rsidP="009E106C">
      <w:pPr>
        <w:rPr>
          <w:ins w:id="264" w:author="Deepika Mullagura"/>
        </w:rPr>
      </w:pPr>
    </w:p>
    <w:p w14:paraId="72AF55FD" w14:textId="77777777" w:rsidR="00395117" w:rsidRPr="009E106C" w:rsidRDefault="00395117" w:rsidP="009E106C">
      <w:pPr>
        <w:rPr>
          <w:ins w:id="265" w:author="Deepika Mullagura"/>
        </w:rPr>
      </w:pPr>
    </w:p>
    <w:p w14:paraId="7246F9D5" w14:textId="77777777" w:rsidR="00395117" w:rsidRDefault="00395117" w:rsidP="001C1A20">
      <w:pPr>
        <w:rPr>
          <w:ins w:id="266" w:author="Deepika Mullagura"/>
          <w:b/>
          <w:bCs/>
        </w:rPr>
      </w:pPr>
    </w:p>
    <w:p w14:paraId="0B6F2B42" w14:textId="77777777" w:rsidR="00395117" w:rsidRDefault="00395117" w:rsidP="001C1A20">
      <w:pPr>
        <w:rPr>
          <w:ins w:id="267" w:author="Deepika Mullagura"/>
          <w:b/>
          <w:bCs/>
        </w:rPr>
      </w:pPr>
    </w:p>
    <w:p w14:paraId="6D5D81FA" w14:textId="77777777" w:rsidR="00395117" w:rsidRDefault="00395117" w:rsidP="001C1A20">
      <w:pPr>
        <w:rPr>
          <w:ins w:id="268" w:author="Deepika Mullagura"/>
          <w:b/>
          <w:bCs/>
        </w:rPr>
      </w:pPr>
    </w:p>
    <w:p w14:paraId="1C58C286" w14:textId="77777777" w:rsidR="00395117" w:rsidRDefault="00395117" w:rsidP="001C1A20">
      <w:pPr>
        <w:rPr>
          <w:ins w:id="269" w:author="Deepika Mullagura"/>
          <w:b/>
          <w:bCs/>
        </w:rPr>
      </w:pPr>
    </w:p>
    <w:p w14:paraId="5B33E317" w14:textId="77777777" w:rsidR="00395117" w:rsidRDefault="00395117" w:rsidP="001C1A20">
      <w:pPr>
        <w:rPr>
          <w:ins w:id="270" w:author="Deepika Mullagura"/>
          <w:b/>
          <w:bCs/>
        </w:rPr>
      </w:pPr>
    </w:p>
    <w:p w14:paraId="2DF066F3" w14:textId="142B4648" w:rsidR="001C1A20" w:rsidRDefault="001C1A20" w:rsidP="001C1A20">
      <w:pPr>
        <w:rPr>
          <w:ins w:id="271" w:author="Deepika Mullagura"/>
          <w:b/>
          <w:bCs/>
        </w:rPr>
      </w:pPr>
      <w:ins w:id="272" w:author="Deepika Mullagura">
        <w:r>
          <w:rPr>
            <w:b/>
            <w:bCs/>
          </w:rPr>
          <w:lastRenderedPageBreak/>
          <w:t>OUTPUT:</w:t>
        </w:r>
      </w:ins>
    </w:p>
    <w:p w14:paraId="4A57351A" w14:textId="38ECD903" w:rsidR="009E106C" w:rsidRPr="001C1A20" w:rsidRDefault="009E106C" w:rsidP="001C1A20">
      <w:pPr>
        <w:rPr>
          <w:ins w:id="273" w:author="Deepika Mullagura"/>
          <w:b/>
          <w:bCs/>
          <w:lang w:val="en-US"/>
        </w:rPr>
      </w:pPr>
      <w:r>
        <w:rPr>
          <w:b/>
          <w:bCs/>
          <w:noProof/>
          <w:lang w:val="en-US"/>
        </w:rPr>
        <w:drawing>
          <wp:inline distT="0" distB="0" distL="0" distR="0" wp14:anchorId="714E096D" wp14:editId="60881BA2">
            <wp:extent cx="6546850" cy="47117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46850" cy="4711700"/>
                    </a:xfrm>
                    <a:prstGeom prst="rect">
                      <a:avLst/>
                    </a:prstGeom>
                  </pic:spPr>
                </pic:pic>
              </a:graphicData>
            </a:graphic>
          </wp:inline>
        </w:drawing>
      </w:r>
    </w:p>
    <w:p w14:paraId="75BE9CD3" w14:textId="77777777" w:rsidR="001C1A20" w:rsidRDefault="001C1A20" w:rsidP="003C6BE2">
      <w:pPr>
        <w:rPr>
          <w:ins w:id="274" w:author="Deepika Mullagura"/>
          <w:b/>
          <w:bCs/>
          <w:lang w:val="en-US"/>
        </w:rPr>
      </w:pPr>
    </w:p>
    <w:p w14:paraId="25DFF105" w14:textId="77777777" w:rsidR="001C1A20" w:rsidRDefault="001C1A20" w:rsidP="003C6BE2">
      <w:pPr>
        <w:rPr>
          <w:ins w:id="275" w:author="Deepika Mullagura"/>
          <w:b/>
          <w:bCs/>
          <w:lang w:val="en-US"/>
        </w:rPr>
      </w:pPr>
    </w:p>
    <w:p w14:paraId="745CE5BE" w14:textId="77777777" w:rsidR="009E106C" w:rsidRDefault="009E106C" w:rsidP="003C6BE2">
      <w:pPr>
        <w:rPr>
          <w:ins w:id="276" w:author="Deepika Mullagura"/>
          <w:b/>
          <w:bCs/>
          <w:lang w:val="en-US"/>
        </w:rPr>
      </w:pPr>
    </w:p>
    <w:p w14:paraId="6CF81202" w14:textId="77777777" w:rsidR="009E106C" w:rsidRDefault="009E106C" w:rsidP="003C6BE2">
      <w:pPr>
        <w:rPr>
          <w:ins w:id="277" w:author="Deepika Mullagura"/>
          <w:b/>
          <w:bCs/>
          <w:lang w:val="en-US"/>
        </w:rPr>
      </w:pPr>
    </w:p>
    <w:p w14:paraId="055853F2" w14:textId="77777777" w:rsidR="009E106C" w:rsidRDefault="009E106C" w:rsidP="003C6BE2">
      <w:pPr>
        <w:rPr>
          <w:ins w:id="278" w:author="Deepika Mullagura"/>
          <w:b/>
          <w:bCs/>
          <w:lang w:val="en-US"/>
        </w:rPr>
      </w:pPr>
    </w:p>
    <w:p w14:paraId="1538539D" w14:textId="77777777" w:rsidR="009E106C" w:rsidRDefault="009E106C" w:rsidP="003C6BE2">
      <w:pPr>
        <w:rPr>
          <w:ins w:id="279" w:author="Deepika Mullagura"/>
          <w:b/>
          <w:bCs/>
          <w:lang w:val="en-US"/>
        </w:rPr>
      </w:pPr>
    </w:p>
    <w:p w14:paraId="0739E42A" w14:textId="77777777" w:rsidR="009E106C" w:rsidRDefault="009E106C" w:rsidP="003C6BE2">
      <w:pPr>
        <w:rPr>
          <w:ins w:id="280" w:author="Deepika Mullagura"/>
          <w:b/>
          <w:bCs/>
          <w:lang w:val="en-US"/>
        </w:rPr>
      </w:pPr>
    </w:p>
    <w:p w14:paraId="3D684861" w14:textId="77777777" w:rsidR="009E106C" w:rsidRDefault="009E106C" w:rsidP="003C6BE2">
      <w:pPr>
        <w:rPr>
          <w:ins w:id="281" w:author="Deepika Mullagura"/>
          <w:b/>
          <w:bCs/>
          <w:lang w:val="en-US"/>
        </w:rPr>
      </w:pPr>
    </w:p>
    <w:p w14:paraId="6A29BD30" w14:textId="77777777" w:rsidR="00395117" w:rsidRDefault="00395117" w:rsidP="003C6BE2">
      <w:pPr>
        <w:rPr>
          <w:ins w:id="282" w:author="Deepika Mullagura"/>
          <w:b/>
          <w:bCs/>
          <w:lang w:val="en-US"/>
        </w:rPr>
      </w:pPr>
    </w:p>
    <w:p w14:paraId="1ED619D7" w14:textId="77777777" w:rsidR="00395117" w:rsidRDefault="00395117" w:rsidP="003C6BE2">
      <w:pPr>
        <w:rPr>
          <w:ins w:id="283" w:author="Deepika Mullagura"/>
          <w:b/>
          <w:bCs/>
          <w:lang w:val="en-US"/>
        </w:rPr>
      </w:pPr>
    </w:p>
    <w:p w14:paraId="13AE5CC0" w14:textId="77777777" w:rsidR="00395117" w:rsidRDefault="00395117" w:rsidP="003C6BE2">
      <w:pPr>
        <w:rPr>
          <w:ins w:id="284" w:author="Deepika Mullagura"/>
          <w:b/>
          <w:bCs/>
          <w:lang w:val="en-US"/>
        </w:rPr>
      </w:pPr>
    </w:p>
    <w:p w14:paraId="75A094B3" w14:textId="77777777" w:rsidR="00395117" w:rsidRDefault="00395117" w:rsidP="003C6BE2">
      <w:pPr>
        <w:rPr>
          <w:ins w:id="285" w:author="Deepika Mullagura"/>
          <w:b/>
          <w:bCs/>
          <w:lang w:val="en-US"/>
        </w:rPr>
      </w:pPr>
    </w:p>
    <w:p w14:paraId="713BCA3F" w14:textId="2328F736" w:rsidR="009E106C" w:rsidRPr="009E106C" w:rsidRDefault="003C6BE2" w:rsidP="003C6BE2">
      <w:pPr>
        <w:rPr>
          <w:ins w:id="286" w:author="Deepika Mullagura"/>
          <w:lang w:val="en-US"/>
        </w:rPr>
      </w:pPr>
      <w:ins w:id="287" w:author="Deepika Mullagura">
        <w:r>
          <w:rPr>
            <w:b/>
            <w:bCs/>
            <w:lang w:val="en-US"/>
          </w:rPr>
          <w:lastRenderedPageBreak/>
          <w:t>7</w:t>
        </w:r>
        <w:r w:rsidR="009E106C" w:rsidRPr="00395117">
          <w:rPr>
            <w:b/>
            <w:bCs/>
            <w:lang w:val="en-US"/>
          </w:rPr>
          <w:t>.</w:t>
        </w:r>
        <w:r w:rsidR="009E106C" w:rsidRPr="00395117">
          <w:rPr>
            <w:b/>
            <w:bCs/>
          </w:rPr>
          <w:t xml:space="preserve">  Given an unsorted array of integers, design an algorithm and a program to sort the array using insertion sort. Your program should be able to find number of comparisons and shifts </w:t>
        </w:r>
        <w:proofErr w:type="gramStart"/>
        <w:r w:rsidR="009E106C" w:rsidRPr="00395117">
          <w:rPr>
            <w:b/>
            <w:bCs/>
          </w:rPr>
          <w:t>( shifts</w:t>
        </w:r>
        <w:proofErr w:type="gramEnd"/>
        <w:r w:rsidR="009E106C" w:rsidRPr="00395117">
          <w:rPr>
            <w:b/>
            <w:bCs/>
          </w:rPr>
          <w:t xml:space="preserve"> - total number of times the array elements are shifted from their place) required for sorting the array.</w:t>
        </w:r>
      </w:ins>
    </w:p>
    <w:p w14:paraId="61E1D32D" w14:textId="64AD8E5F" w:rsidR="003C6BE2" w:rsidRPr="00EE52D4" w:rsidRDefault="003C6BE2" w:rsidP="003C6BE2">
      <w:pPr>
        <w:rPr>
          <w:b/>
          <w:bCs/>
          <w:lang w:val="en-US"/>
        </w:rPr>
      </w:pPr>
      <w:r>
        <w:rPr>
          <w:b/>
          <w:bCs/>
          <w:lang w:val="en-US"/>
        </w:rPr>
        <w:t>7.</w:t>
      </w:r>
      <w:r w:rsidR="00AC5B3F">
        <w:rPr>
          <w:b/>
          <w:bCs/>
          <w:lang w:val="en-US"/>
        </w:rPr>
        <w:t>INSERTION SORT</w:t>
      </w:r>
      <w:ins w:id="288" w:author="Deepika Mullagura">
        <w:r>
          <w:rPr>
            <w:b/>
            <w:bCs/>
            <w:lang w:val="en-US"/>
          </w:rPr>
          <w:t>.</w:t>
        </w:r>
        <w:r w:rsidR="00AC5B3F">
          <w:rPr>
            <w:b/>
            <w:bCs/>
            <w:lang w:val="en-US"/>
          </w:rPr>
          <w:t>INSERTION SORT</w:t>
        </w:r>
      </w:ins>
    </w:p>
    <w:p w14:paraId="64C7D922" w14:textId="5EB8A146" w:rsidR="003C6BE2" w:rsidRDefault="003C6BE2" w:rsidP="003C6BE2">
      <w:pPr>
        <w:rPr>
          <w:lang w:val="en-US"/>
        </w:rPr>
      </w:pPr>
      <w:r>
        <w:rPr>
          <w:lang w:val="en-US"/>
        </w:rPr>
        <w:t>CODE:</w:t>
      </w:r>
    </w:p>
    <w:p w14:paraId="14931861" w14:textId="77777777" w:rsidR="00515EA7" w:rsidRPr="00515EA7" w:rsidRDefault="00515EA7" w:rsidP="00515EA7">
      <w:pPr>
        <w:rPr>
          <w:ins w:id="289" w:author="Deepika Mullagura"/>
          <w:lang w:val="en-US"/>
        </w:rPr>
      </w:pPr>
      <w:ins w:id="290" w:author="Deepika Mullagura">
        <w:r w:rsidRPr="00515EA7">
          <w:rPr>
            <w:lang w:val="en-US"/>
          </w:rPr>
          <w:t>#include &lt;iostream&gt;</w:t>
        </w:r>
      </w:ins>
    </w:p>
    <w:p w14:paraId="6A1AF23E" w14:textId="77777777" w:rsidR="00515EA7" w:rsidRPr="00515EA7" w:rsidRDefault="00515EA7" w:rsidP="00515EA7">
      <w:pPr>
        <w:rPr>
          <w:ins w:id="291" w:author="Deepika Mullagura"/>
          <w:lang w:val="en-US"/>
        </w:rPr>
      </w:pPr>
      <w:ins w:id="292" w:author="Deepika Mullagura">
        <w:r w:rsidRPr="00515EA7">
          <w:rPr>
            <w:lang w:val="en-US"/>
          </w:rPr>
          <w:t>using namespace std;</w:t>
        </w:r>
      </w:ins>
    </w:p>
    <w:p w14:paraId="26CC1D6D" w14:textId="77777777" w:rsidR="00515EA7" w:rsidRPr="00515EA7" w:rsidRDefault="00515EA7" w:rsidP="00515EA7">
      <w:pPr>
        <w:rPr>
          <w:ins w:id="293" w:author="Deepika Mullagura"/>
          <w:lang w:val="en-US"/>
        </w:rPr>
      </w:pPr>
      <w:ins w:id="294" w:author="Deepika Mullagura">
        <w:r w:rsidRPr="00515EA7">
          <w:rPr>
            <w:lang w:val="en-US"/>
          </w:rPr>
          <w:t xml:space="preserve">void </w:t>
        </w:r>
        <w:proofErr w:type="gramStart"/>
        <w:r w:rsidRPr="00515EA7">
          <w:rPr>
            <w:lang w:val="en-US"/>
          </w:rPr>
          <w:t>insertion(</w:t>
        </w:r>
        <w:proofErr w:type="gramEnd"/>
        <w:r w:rsidRPr="00515EA7">
          <w:rPr>
            <w:lang w:val="en-US"/>
          </w:rPr>
          <w:t>int a[],int n)</w:t>
        </w:r>
      </w:ins>
    </w:p>
    <w:p w14:paraId="7F919D75" w14:textId="77777777" w:rsidR="00515EA7" w:rsidRPr="00515EA7" w:rsidRDefault="00515EA7" w:rsidP="00515EA7">
      <w:pPr>
        <w:rPr>
          <w:ins w:id="295" w:author="Deepika Mullagura"/>
          <w:lang w:val="en-US"/>
        </w:rPr>
      </w:pPr>
      <w:ins w:id="296" w:author="Deepika Mullagura">
        <w:r w:rsidRPr="00515EA7">
          <w:rPr>
            <w:lang w:val="en-US"/>
          </w:rPr>
          <w:t>{</w:t>
        </w:r>
      </w:ins>
    </w:p>
    <w:p w14:paraId="1052A0EB" w14:textId="77777777" w:rsidR="00515EA7" w:rsidRPr="00515EA7" w:rsidRDefault="00515EA7" w:rsidP="00515EA7">
      <w:pPr>
        <w:rPr>
          <w:ins w:id="297" w:author="Deepika Mullagura"/>
          <w:lang w:val="en-US"/>
        </w:rPr>
      </w:pPr>
      <w:ins w:id="298" w:author="Deepika Mullagura">
        <w:r w:rsidRPr="00515EA7">
          <w:rPr>
            <w:lang w:val="en-US"/>
          </w:rPr>
          <w:t xml:space="preserve">    int </w:t>
        </w:r>
        <w:proofErr w:type="spellStart"/>
        <w:proofErr w:type="gramStart"/>
        <w:r w:rsidRPr="00515EA7">
          <w:rPr>
            <w:lang w:val="en-US"/>
          </w:rPr>
          <w:t>min,j</w:t>
        </w:r>
        <w:proofErr w:type="gramEnd"/>
        <w:r w:rsidRPr="00515EA7">
          <w:rPr>
            <w:lang w:val="en-US"/>
          </w:rPr>
          <w:t>,i</w:t>
        </w:r>
        <w:proofErr w:type="spellEnd"/>
        <w:r w:rsidRPr="00515EA7">
          <w:rPr>
            <w:lang w:val="en-US"/>
          </w:rPr>
          <w:t>;</w:t>
        </w:r>
      </w:ins>
    </w:p>
    <w:p w14:paraId="4CF42452" w14:textId="77777777" w:rsidR="00515EA7" w:rsidRPr="00515EA7" w:rsidRDefault="00515EA7" w:rsidP="00515EA7">
      <w:pPr>
        <w:rPr>
          <w:ins w:id="299" w:author="Deepika Mullagura"/>
          <w:lang w:val="en-US"/>
        </w:rPr>
      </w:pPr>
      <w:ins w:id="300" w:author="Deepika Mullagura">
        <w:r w:rsidRPr="00515EA7">
          <w:rPr>
            <w:lang w:val="en-US"/>
          </w:rPr>
          <w:t xml:space="preserve">    int comp=</w:t>
        </w:r>
        <w:proofErr w:type="gramStart"/>
        <w:r w:rsidRPr="00515EA7">
          <w:rPr>
            <w:lang w:val="en-US"/>
          </w:rPr>
          <w:t>0,shifts</w:t>
        </w:r>
        <w:proofErr w:type="gramEnd"/>
        <w:r w:rsidRPr="00515EA7">
          <w:rPr>
            <w:lang w:val="en-US"/>
          </w:rPr>
          <w:t>=0;</w:t>
        </w:r>
      </w:ins>
    </w:p>
    <w:p w14:paraId="4D224C88" w14:textId="77777777" w:rsidR="00515EA7" w:rsidRPr="00515EA7" w:rsidRDefault="00515EA7" w:rsidP="00515EA7">
      <w:pPr>
        <w:rPr>
          <w:ins w:id="301" w:author="Deepika Mullagura"/>
          <w:lang w:val="en-US"/>
        </w:rPr>
      </w:pPr>
      <w:ins w:id="302" w:author="Deepika Mullagura">
        <w:r w:rsidRPr="00515EA7">
          <w:rPr>
            <w:lang w:val="en-US"/>
          </w:rPr>
          <w:t xml:space="preserve">    for(</w:t>
        </w:r>
        <w:proofErr w:type="spellStart"/>
        <w:r w:rsidRPr="00515EA7">
          <w:rPr>
            <w:lang w:val="en-US"/>
          </w:rPr>
          <w:t>i</w:t>
        </w:r>
        <w:proofErr w:type="spellEnd"/>
        <w:r w:rsidRPr="00515EA7">
          <w:rPr>
            <w:lang w:val="en-US"/>
          </w:rPr>
          <w:t>=</w:t>
        </w:r>
        <w:proofErr w:type="gramStart"/>
        <w:r w:rsidRPr="00515EA7">
          <w:rPr>
            <w:lang w:val="en-US"/>
          </w:rPr>
          <w:t>0;i</w:t>
        </w:r>
        <w:proofErr w:type="gramEnd"/>
        <w:r w:rsidRPr="00515EA7">
          <w:rPr>
            <w:lang w:val="en-US"/>
          </w:rPr>
          <w:t>&lt;</w:t>
        </w:r>
        <w:proofErr w:type="spellStart"/>
        <w:r w:rsidRPr="00515EA7">
          <w:rPr>
            <w:lang w:val="en-US"/>
          </w:rPr>
          <w:t>n;i</w:t>
        </w:r>
        <w:proofErr w:type="spellEnd"/>
        <w:r w:rsidRPr="00515EA7">
          <w:rPr>
            <w:lang w:val="en-US"/>
          </w:rPr>
          <w:t>++)</w:t>
        </w:r>
      </w:ins>
    </w:p>
    <w:p w14:paraId="37DEE914" w14:textId="77777777" w:rsidR="00515EA7" w:rsidRPr="00515EA7" w:rsidRDefault="00515EA7" w:rsidP="00515EA7">
      <w:pPr>
        <w:rPr>
          <w:ins w:id="303" w:author="Deepika Mullagura"/>
          <w:lang w:val="en-US"/>
        </w:rPr>
      </w:pPr>
      <w:ins w:id="304" w:author="Deepika Mullagura">
        <w:r w:rsidRPr="00515EA7">
          <w:rPr>
            <w:lang w:val="en-US"/>
          </w:rPr>
          <w:t xml:space="preserve">    {</w:t>
        </w:r>
      </w:ins>
    </w:p>
    <w:p w14:paraId="7DA07EC7" w14:textId="77777777" w:rsidR="00515EA7" w:rsidRPr="00515EA7" w:rsidRDefault="00515EA7" w:rsidP="00515EA7">
      <w:pPr>
        <w:rPr>
          <w:ins w:id="305" w:author="Deepika Mullagura"/>
          <w:lang w:val="en-US"/>
        </w:rPr>
      </w:pPr>
      <w:ins w:id="306" w:author="Deepika Mullagura">
        <w:r w:rsidRPr="00515EA7">
          <w:rPr>
            <w:lang w:val="en-US"/>
          </w:rPr>
          <w:t xml:space="preserve">        min=a[</w:t>
        </w:r>
        <w:proofErr w:type="spellStart"/>
        <w:r w:rsidRPr="00515EA7">
          <w:rPr>
            <w:lang w:val="en-US"/>
          </w:rPr>
          <w:t>i</w:t>
        </w:r>
        <w:proofErr w:type="spellEnd"/>
        <w:r w:rsidRPr="00515EA7">
          <w:rPr>
            <w:lang w:val="en-US"/>
          </w:rPr>
          <w:t>];</w:t>
        </w:r>
      </w:ins>
    </w:p>
    <w:p w14:paraId="112C8252" w14:textId="77777777" w:rsidR="00515EA7" w:rsidRPr="00515EA7" w:rsidRDefault="00515EA7" w:rsidP="00515EA7">
      <w:pPr>
        <w:rPr>
          <w:ins w:id="307" w:author="Deepika Mullagura"/>
          <w:lang w:val="en-US"/>
        </w:rPr>
      </w:pPr>
      <w:ins w:id="308" w:author="Deepika Mullagura">
        <w:r w:rsidRPr="00515EA7">
          <w:rPr>
            <w:lang w:val="en-US"/>
          </w:rPr>
          <w:t xml:space="preserve">        j=i-1;</w:t>
        </w:r>
      </w:ins>
    </w:p>
    <w:p w14:paraId="73903829" w14:textId="77777777" w:rsidR="00515EA7" w:rsidRPr="00515EA7" w:rsidRDefault="00515EA7" w:rsidP="00515EA7">
      <w:pPr>
        <w:rPr>
          <w:ins w:id="309" w:author="Deepika Mullagura"/>
          <w:lang w:val="en-US"/>
        </w:rPr>
      </w:pPr>
      <w:ins w:id="310" w:author="Deepika Mullagura">
        <w:r w:rsidRPr="00515EA7">
          <w:rPr>
            <w:lang w:val="en-US"/>
          </w:rPr>
          <w:t xml:space="preserve">        while(j&gt;=0&amp;&amp;min&lt;a[j])</w:t>
        </w:r>
      </w:ins>
    </w:p>
    <w:p w14:paraId="7EC77BD2" w14:textId="77777777" w:rsidR="00515EA7" w:rsidRPr="00515EA7" w:rsidRDefault="00515EA7" w:rsidP="00515EA7">
      <w:pPr>
        <w:rPr>
          <w:ins w:id="311" w:author="Deepika Mullagura"/>
          <w:lang w:val="en-US"/>
        </w:rPr>
      </w:pPr>
      <w:ins w:id="312" w:author="Deepika Mullagura">
        <w:r w:rsidRPr="00515EA7">
          <w:rPr>
            <w:lang w:val="en-US"/>
          </w:rPr>
          <w:t xml:space="preserve">            {</w:t>
        </w:r>
      </w:ins>
    </w:p>
    <w:p w14:paraId="45E61C1A" w14:textId="77777777" w:rsidR="00515EA7" w:rsidRPr="00515EA7" w:rsidRDefault="00515EA7" w:rsidP="00515EA7">
      <w:pPr>
        <w:rPr>
          <w:ins w:id="313" w:author="Deepika Mullagura"/>
          <w:lang w:val="en-US"/>
        </w:rPr>
      </w:pPr>
      <w:ins w:id="314" w:author="Deepika Mullagura">
        <w:r w:rsidRPr="00515EA7">
          <w:rPr>
            <w:lang w:val="en-US"/>
          </w:rPr>
          <w:t xml:space="preserve">                shifts++;</w:t>
        </w:r>
      </w:ins>
    </w:p>
    <w:p w14:paraId="27D0F22E" w14:textId="77777777" w:rsidR="00515EA7" w:rsidRPr="00515EA7" w:rsidRDefault="00515EA7" w:rsidP="00515EA7">
      <w:pPr>
        <w:rPr>
          <w:ins w:id="315" w:author="Deepika Mullagura"/>
          <w:lang w:val="en-US"/>
        </w:rPr>
      </w:pPr>
      <w:ins w:id="316" w:author="Deepika Mullagura">
        <w:r w:rsidRPr="00515EA7">
          <w:rPr>
            <w:lang w:val="en-US"/>
          </w:rPr>
          <w:t xml:space="preserve">                comp++;</w:t>
        </w:r>
      </w:ins>
    </w:p>
    <w:p w14:paraId="15E7954C" w14:textId="77777777" w:rsidR="00515EA7" w:rsidRPr="00515EA7" w:rsidRDefault="00515EA7" w:rsidP="00515EA7">
      <w:pPr>
        <w:rPr>
          <w:ins w:id="317" w:author="Deepika Mullagura"/>
          <w:lang w:val="en-US"/>
        </w:rPr>
      </w:pPr>
      <w:ins w:id="318" w:author="Deepika Mullagura">
        <w:r w:rsidRPr="00515EA7">
          <w:rPr>
            <w:lang w:val="en-US"/>
          </w:rPr>
          <w:t xml:space="preserve">                a[j+</w:t>
        </w:r>
        <w:proofErr w:type="gramStart"/>
        <w:r w:rsidRPr="00515EA7">
          <w:rPr>
            <w:lang w:val="en-US"/>
          </w:rPr>
          <w:t>1]=</w:t>
        </w:r>
        <w:proofErr w:type="gramEnd"/>
        <w:r w:rsidRPr="00515EA7">
          <w:rPr>
            <w:lang w:val="en-US"/>
          </w:rPr>
          <w:t>a[j];</w:t>
        </w:r>
      </w:ins>
    </w:p>
    <w:p w14:paraId="70573C21" w14:textId="77777777" w:rsidR="00515EA7" w:rsidRPr="00515EA7" w:rsidRDefault="00515EA7" w:rsidP="00515EA7">
      <w:pPr>
        <w:rPr>
          <w:ins w:id="319" w:author="Deepika Mullagura"/>
          <w:lang w:val="en-US"/>
        </w:rPr>
      </w:pPr>
      <w:ins w:id="320" w:author="Deepika Mullagura">
        <w:r w:rsidRPr="00515EA7">
          <w:rPr>
            <w:lang w:val="en-US"/>
          </w:rPr>
          <w:t xml:space="preserve">                j--;</w:t>
        </w:r>
      </w:ins>
    </w:p>
    <w:p w14:paraId="5DAAAEAE" w14:textId="77777777" w:rsidR="00515EA7" w:rsidRPr="00515EA7" w:rsidRDefault="00515EA7" w:rsidP="00515EA7">
      <w:pPr>
        <w:rPr>
          <w:ins w:id="321" w:author="Deepika Mullagura"/>
          <w:lang w:val="en-US"/>
        </w:rPr>
      </w:pPr>
      <w:ins w:id="322" w:author="Deepika Mullagura">
        <w:r w:rsidRPr="00515EA7">
          <w:rPr>
            <w:lang w:val="en-US"/>
          </w:rPr>
          <w:t xml:space="preserve">            }</w:t>
        </w:r>
      </w:ins>
    </w:p>
    <w:p w14:paraId="77FC2A3D" w14:textId="77777777" w:rsidR="00515EA7" w:rsidRPr="00515EA7" w:rsidRDefault="00515EA7" w:rsidP="00515EA7">
      <w:pPr>
        <w:rPr>
          <w:ins w:id="323" w:author="Deepika Mullagura"/>
          <w:lang w:val="en-US"/>
        </w:rPr>
      </w:pPr>
      <w:ins w:id="324" w:author="Deepika Mullagura">
        <w:r w:rsidRPr="00515EA7">
          <w:rPr>
            <w:lang w:val="en-US"/>
          </w:rPr>
          <w:t xml:space="preserve">            shifts++;</w:t>
        </w:r>
      </w:ins>
    </w:p>
    <w:p w14:paraId="1FED6EFB" w14:textId="77777777" w:rsidR="00515EA7" w:rsidRPr="00515EA7" w:rsidRDefault="00515EA7" w:rsidP="00515EA7">
      <w:pPr>
        <w:rPr>
          <w:ins w:id="325" w:author="Deepika Mullagura"/>
          <w:lang w:val="en-US"/>
        </w:rPr>
      </w:pPr>
      <w:ins w:id="326" w:author="Deepika Mullagura">
        <w:r w:rsidRPr="00515EA7">
          <w:rPr>
            <w:lang w:val="en-US"/>
          </w:rPr>
          <w:t xml:space="preserve">            a[j+</w:t>
        </w:r>
        <w:proofErr w:type="gramStart"/>
        <w:r w:rsidRPr="00515EA7">
          <w:rPr>
            <w:lang w:val="en-US"/>
          </w:rPr>
          <w:t>1]=</w:t>
        </w:r>
        <w:proofErr w:type="gramEnd"/>
        <w:r w:rsidRPr="00515EA7">
          <w:rPr>
            <w:lang w:val="en-US"/>
          </w:rPr>
          <w:t>min;</w:t>
        </w:r>
      </w:ins>
    </w:p>
    <w:p w14:paraId="72C760BB" w14:textId="77777777" w:rsidR="00515EA7" w:rsidRPr="00515EA7" w:rsidRDefault="00515EA7" w:rsidP="00515EA7">
      <w:pPr>
        <w:rPr>
          <w:ins w:id="327" w:author="Deepika Mullagura"/>
          <w:lang w:val="en-US"/>
        </w:rPr>
      </w:pPr>
      <w:ins w:id="328" w:author="Deepika Mullagura">
        <w:r w:rsidRPr="00515EA7">
          <w:rPr>
            <w:lang w:val="en-US"/>
          </w:rPr>
          <w:t xml:space="preserve">    }</w:t>
        </w:r>
      </w:ins>
    </w:p>
    <w:p w14:paraId="65D6E60F" w14:textId="77777777" w:rsidR="00515EA7" w:rsidRPr="00515EA7" w:rsidRDefault="00515EA7" w:rsidP="00515EA7">
      <w:pPr>
        <w:rPr>
          <w:ins w:id="329" w:author="Deepika Mullagura"/>
          <w:lang w:val="en-US"/>
        </w:rPr>
      </w:pPr>
      <w:ins w:id="330" w:author="Deepika Mullagura">
        <w:r w:rsidRPr="00515EA7">
          <w:rPr>
            <w:lang w:val="en-US"/>
          </w:rPr>
          <w:t xml:space="preserve">    cout&lt;&lt;"Total </w:t>
        </w:r>
        <w:proofErr w:type="spellStart"/>
        <w:r w:rsidRPr="00515EA7">
          <w:rPr>
            <w:lang w:val="en-US"/>
          </w:rPr>
          <w:t>comparisions</w:t>
        </w:r>
        <w:proofErr w:type="spellEnd"/>
        <w:r w:rsidRPr="00515EA7">
          <w:rPr>
            <w:lang w:val="en-US"/>
          </w:rPr>
          <w:t>:"&lt;&lt;comp&lt;&lt;endl;</w:t>
        </w:r>
      </w:ins>
    </w:p>
    <w:p w14:paraId="0044BEAC" w14:textId="77777777" w:rsidR="00515EA7" w:rsidRPr="00515EA7" w:rsidRDefault="00515EA7" w:rsidP="00515EA7">
      <w:pPr>
        <w:rPr>
          <w:ins w:id="331" w:author="Deepika Mullagura"/>
          <w:lang w:val="en-US"/>
        </w:rPr>
      </w:pPr>
      <w:ins w:id="332" w:author="Deepika Mullagura">
        <w:r w:rsidRPr="00515EA7">
          <w:rPr>
            <w:lang w:val="en-US"/>
          </w:rPr>
          <w:t xml:space="preserve">    cout&lt;&lt;"Total shifts:"&lt;&lt;shifts&lt;&lt;endl;</w:t>
        </w:r>
      </w:ins>
    </w:p>
    <w:p w14:paraId="68536B34" w14:textId="77777777" w:rsidR="00515EA7" w:rsidRPr="00515EA7" w:rsidRDefault="00515EA7" w:rsidP="00515EA7">
      <w:pPr>
        <w:rPr>
          <w:ins w:id="333" w:author="Deepika Mullagura"/>
          <w:lang w:val="en-US"/>
        </w:rPr>
      </w:pPr>
      <w:ins w:id="334" w:author="Deepika Mullagura">
        <w:r w:rsidRPr="00515EA7">
          <w:rPr>
            <w:lang w:val="en-US"/>
          </w:rPr>
          <w:t>}</w:t>
        </w:r>
      </w:ins>
    </w:p>
    <w:p w14:paraId="634495DD" w14:textId="77777777" w:rsidR="00515EA7" w:rsidRPr="00515EA7" w:rsidRDefault="00515EA7" w:rsidP="00515EA7">
      <w:pPr>
        <w:rPr>
          <w:ins w:id="335" w:author="Deepika Mullagura"/>
          <w:lang w:val="en-US"/>
        </w:rPr>
      </w:pPr>
      <w:ins w:id="336" w:author="Deepika Mullagura">
        <w:r w:rsidRPr="00515EA7">
          <w:rPr>
            <w:lang w:val="en-US"/>
          </w:rPr>
          <w:t xml:space="preserve">int </w:t>
        </w:r>
        <w:proofErr w:type="gramStart"/>
        <w:r w:rsidRPr="00515EA7">
          <w:rPr>
            <w:lang w:val="en-US"/>
          </w:rPr>
          <w:t>main(</w:t>
        </w:r>
        <w:proofErr w:type="gramEnd"/>
        <w:r w:rsidRPr="00515EA7">
          <w:rPr>
            <w:lang w:val="en-US"/>
          </w:rPr>
          <w:t>)</w:t>
        </w:r>
      </w:ins>
    </w:p>
    <w:p w14:paraId="59361DB2" w14:textId="77777777" w:rsidR="00515EA7" w:rsidRPr="00515EA7" w:rsidRDefault="00515EA7" w:rsidP="00515EA7">
      <w:pPr>
        <w:rPr>
          <w:ins w:id="337" w:author="Deepika Mullagura"/>
          <w:lang w:val="en-US"/>
        </w:rPr>
      </w:pPr>
      <w:ins w:id="338" w:author="Deepika Mullagura">
        <w:r w:rsidRPr="00515EA7">
          <w:rPr>
            <w:lang w:val="en-US"/>
          </w:rPr>
          <w:t>{</w:t>
        </w:r>
      </w:ins>
    </w:p>
    <w:p w14:paraId="0C1E0A69" w14:textId="77777777" w:rsidR="00515EA7" w:rsidRPr="00515EA7" w:rsidRDefault="00515EA7" w:rsidP="00515EA7">
      <w:pPr>
        <w:rPr>
          <w:ins w:id="339" w:author="Deepika Mullagura"/>
          <w:lang w:val="en-US"/>
        </w:rPr>
      </w:pPr>
      <w:ins w:id="340" w:author="Deepika Mullagura">
        <w:r w:rsidRPr="00515EA7">
          <w:rPr>
            <w:lang w:val="en-US"/>
          </w:rPr>
          <w:t xml:space="preserve">    int </w:t>
        </w:r>
        <w:proofErr w:type="spellStart"/>
        <w:proofErr w:type="gramStart"/>
        <w:r w:rsidRPr="00515EA7">
          <w:rPr>
            <w:lang w:val="en-US"/>
          </w:rPr>
          <w:t>n,t</w:t>
        </w:r>
        <w:proofErr w:type="spellEnd"/>
        <w:proofErr w:type="gramEnd"/>
        <w:r w:rsidRPr="00515EA7">
          <w:rPr>
            <w:lang w:val="en-US"/>
          </w:rPr>
          <w:t>;</w:t>
        </w:r>
      </w:ins>
    </w:p>
    <w:p w14:paraId="77822254" w14:textId="77777777" w:rsidR="00515EA7" w:rsidRPr="00515EA7" w:rsidRDefault="00515EA7" w:rsidP="00515EA7">
      <w:pPr>
        <w:rPr>
          <w:ins w:id="341" w:author="Deepika Mullagura"/>
          <w:lang w:val="en-US"/>
        </w:rPr>
      </w:pPr>
      <w:ins w:id="342" w:author="Deepika Mullagura">
        <w:r w:rsidRPr="00515EA7">
          <w:rPr>
            <w:lang w:val="en-US"/>
          </w:rPr>
          <w:lastRenderedPageBreak/>
          <w:t xml:space="preserve">    cout&lt;&lt;"Enter the number of test cases:" &lt;&lt;endl;</w:t>
        </w:r>
      </w:ins>
    </w:p>
    <w:p w14:paraId="566BD598" w14:textId="77777777" w:rsidR="00515EA7" w:rsidRPr="00515EA7" w:rsidRDefault="00515EA7" w:rsidP="00515EA7">
      <w:pPr>
        <w:rPr>
          <w:ins w:id="343" w:author="Deepika Mullagura"/>
          <w:lang w:val="en-US"/>
        </w:rPr>
      </w:pPr>
      <w:ins w:id="344" w:author="Deepika Mullagura">
        <w:r w:rsidRPr="00515EA7">
          <w:rPr>
            <w:lang w:val="en-US"/>
          </w:rPr>
          <w:t xml:space="preserve">    cin&gt;&gt;t;</w:t>
        </w:r>
      </w:ins>
    </w:p>
    <w:p w14:paraId="01EE0369" w14:textId="77777777" w:rsidR="00515EA7" w:rsidRPr="00515EA7" w:rsidRDefault="00515EA7" w:rsidP="00515EA7">
      <w:pPr>
        <w:rPr>
          <w:ins w:id="345" w:author="Deepika Mullagura"/>
          <w:lang w:val="en-US"/>
        </w:rPr>
      </w:pPr>
      <w:ins w:id="346" w:author="Deepika Mullagura">
        <w:r w:rsidRPr="00515EA7">
          <w:rPr>
            <w:lang w:val="en-US"/>
          </w:rPr>
          <w:t xml:space="preserve">    </w:t>
        </w:r>
        <w:proofErr w:type="gramStart"/>
        <w:r w:rsidRPr="00515EA7">
          <w:rPr>
            <w:lang w:val="en-US"/>
          </w:rPr>
          <w:t>for(</w:t>
        </w:r>
        <w:proofErr w:type="gramEnd"/>
        <w:r w:rsidRPr="00515EA7">
          <w:rPr>
            <w:lang w:val="en-US"/>
          </w:rPr>
          <w:t xml:space="preserve">int </w:t>
        </w:r>
        <w:proofErr w:type="spellStart"/>
        <w:r w:rsidRPr="00515EA7">
          <w:rPr>
            <w:lang w:val="en-US"/>
          </w:rPr>
          <w:t>i</w:t>
        </w:r>
        <w:proofErr w:type="spellEnd"/>
        <w:r w:rsidRPr="00515EA7">
          <w:rPr>
            <w:lang w:val="en-US"/>
          </w:rPr>
          <w:t>=0;i&lt;</w:t>
        </w:r>
        <w:proofErr w:type="spellStart"/>
        <w:r w:rsidRPr="00515EA7">
          <w:rPr>
            <w:lang w:val="en-US"/>
          </w:rPr>
          <w:t>t;i</w:t>
        </w:r>
        <w:proofErr w:type="spellEnd"/>
        <w:r w:rsidRPr="00515EA7">
          <w:rPr>
            <w:lang w:val="en-US"/>
          </w:rPr>
          <w:t>++)</w:t>
        </w:r>
      </w:ins>
    </w:p>
    <w:p w14:paraId="230588CC" w14:textId="77777777" w:rsidR="00515EA7" w:rsidRPr="00515EA7" w:rsidRDefault="00515EA7" w:rsidP="00515EA7">
      <w:pPr>
        <w:rPr>
          <w:ins w:id="347" w:author="Deepika Mullagura"/>
          <w:lang w:val="en-US"/>
        </w:rPr>
      </w:pPr>
      <w:ins w:id="348" w:author="Deepika Mullagura">
        <w:r w:rsidRPr="00515EA7">
          <w:rPr>
            <w:lang w:val="en-US"/>
          </w:rPr>
          <w:t xml:space="preserve">    {</w:t>
        </w:r>
      </w:ins>
    </w:p>
    <w:p w14:paraId="265DAFB0" w14:textId="77777777" w:rsidR="00515EA7" w:rsidRPr="00515EA7" w:rsidRDefault="00515EA7" w:rsidP="00515EA7">
      <w:pPr>
        <w:rPr>
          <w:ins w:id="349" w:author="Deepika Mullagura"/>
          <w:lang w:val="en-US"/>
        </w:rPr>
      </w:pPr>
      <w:ins w:id="350" w:author="Deepika Mullagura">
        <w:r w:rsidRPr="00515EA7">
          <w:rPr>
            <w:lang w:val="en-US"/>
          </w:rPr>
          <w:t xml:space="preserve">        cout&lt;&lt;"Enter the size of Araay:"&lt;&lt;endl;</w:t>
        </w:r>
      </w:ins>
    </w:p>
    <w:p w14:paraId="7329B88B" w14:textId="77777777" w:rsidR="00515EA7" w:rsidRPr="00515EA7" w:rsidRDefault="00515EA7" w:rsidP="00515EA7">
      <w:pPr>
        <w:rPr>
          <w:ins w:id="351" w:author="Deepika Mullagura"/>
          <w:lang w:val="en-US"/>
        </w:rPr>
      </w:pPr>
      <w:ins w:id="352" w:author="Deepika Mullagura">
        <w:r w:rsidRPr="00515EA7">
          <w:rPr>
            <w:lang w:val="en-US"/>
          </w:rPr>
          <w:t xml:space="preserve">        cin&gt;&gt;n;</w:t>
        </w:r>
      </w:ins>
    </w:p>
    <w:p w14:paraId="2299A2E3" w14:textId="77777777" w:rsidR="00515EA7" w:rsidRPr="00515EA7" w:rsidRDefault="00515EA7" w:rsidP="00515EA7">
      <w:pPr>
        <w:rPr>
          <w:ins w:id="353" w:author="Deepika Mullagura"/>
          <w:lang w:val="en-US"/>
        </w:rPr>
      </w:pPr>
      <w:ins w:id="354" w:author="Deepika Mullagura">
        <w:r w:rsidRPr="00515EA7">
          <w:rPr>
            <w:lang w:val="en-US"/>
          </w:rPr>
          <w:t xml:space="preserve">        cout&lt;&lt;"Enter the elements of array:"&lt;&lt;endl;</w:t>
        </w:r>
      </w:ins>
    </w:p>
    <w:p w14:paraId="7B0A91A3" w14:textId="77777777" w:rsidR="00515EA7" w:rsidRPr="00515EA7" w:rsidRDefault="00515EA7" w:rsidP="00515EA7">
      <w:pPr>
        <w:rPr>
          <w:ins w:id="355" w:author="Deepika Mullagura"/>
          <w:lang w:val="en-US"/>
        </w:rPr>
      </w:pPr>
      <w:ins w:id="356" w:author="Deepika Mullagura">
        <w:r w:rsidRPr="00515EA7">
          <w:rPr>
            <w:lang w:val="en-US"/>
          </w:rPr>
          <w:t xml:space="preserve">        int a[n];</w:t>
        </w:r>
      </w:ins>
    </w:p>
    <w:p w14:paraId="5F821CBD" w14:textId="77777777" w:rsidR="00515EA7" w:rsidRPr="00515EA7" w:rsidRDefault="00515EA7" w:rsidP="00515EA7">
      <w:pPr>
        <w:rPr>
          <w:ins w:id="357" w:author="Deepika Mullagura"/>
          <w:lang w:val="en-US"/>
        </w:rPr>
      </w:pPr>
      <w:ins w:id="358" w:author="Deepika Mullagura">
        <w:r w:rsidRPr="00515EA7">
          <w:rPr>
            <w:lang w:val="en-US"/>
          </w:rPr>
          <w:t xml:space="preserve">        </w:t>
        </w:r>
        <w:proofErr w:type="gramStart"/>
        <w:r w:rsidRPr="00515EA7">
          <w:rPr>
            <w:lang w:val="en-US"/>
          </w:rPr>
          <w:t>for(</w:t>
        </w:r>
        <w:proofErr w:type="gramEnd"/>
        <w:r w:rsidRPr="00515EA7">
          <w:rPr>
            <w:lang w:val="en-US"/>
          </w:rPr>
          <w:t>int j=0;j&lt;</w:t>
        </w:r>
        <w:proofErr w:type="spellStart"/>
        <w:r w:rsidRPr="00515EA7">
          <w:rPr>
            <w:lang w:val="en-US"/>
          </w:rPr>
          <w:t>n;j</w:t>
        </w:r>
        <w:proofErr w:type="spellEnd"/>
        <w:r w:rsidRPr="00515EA7">
          <w:rPr>
            <w:lang w:val="en-US"/>
          </w:rPr>
          <w:t>++)</w:t>
        </w:r>
      </w:ins>
    </w:p>
    <w:p w14:paraId="1D9568B0" w14:textId="77777777" w:rsidR="00515EA7" w:rsidRPr="00515EA7" w:rsidRDefault="00515EA7" w:rsidP="00515EA7">
      <w:pPr>
        <w:rPr>
          <w:ins w:id="359" w:author="Deepika Mullagura"/>
          <w:lang w:val="en-US"/>
        </w:rPr>
      </w:pPr>
      <w:ins w:id="360" w:author="Deepika Mullagura">
        <w:r w:rsidRPr="00515EA7">
          <w:rPr>
            <w:lang w:val="en-US"/>
          </w:rPr>
          <w:t xml:space="preserve">        {</w:t>
        </w:r>
      </w:ins>
    </w:p>
    <w:p w14:paraId="07DDDC3E" w14:textId="77777777" w:rsidR="00515EA7" w:rsidRPr="00515EA7" w:rsidRDefault="00515EA7" w:rsidP="00515EA7">
      <w:pPr>
        <w:rPr>
          <w:ins w:id="361" w:author="Deepika Mullagura"/>
          <w:lang w:val="en-US"/>
        </w:rPr>
      </w:pPr>
      <w:ins w:id="362" w:author="Deepika Mullagura">
        <w:r w:rsidRPr="00515EA7">
          <w:rPr>
            <w:lang w:val="en-US"/>
          </w:rPr>
          <w:t xml:space="preserve">            cin&gt;&gt;a[j];</w:t>
        </w:r>
      </w:ins>
    </w:p>
    <w:p w14:paraId="6556E1C1" w14:textId="77777777" w:rsidR="00515EA7" w:rsidRPr="00515EA7" w:rsidRDefault="00515EA7" w:rsidP="00515EA7">
      <w:pPr>
        <w:rPr>
          <w:ins w:id="363" w:author="Deepika Mullagura"/>
          <w:lang w:val="en-US"/>
        </w:rPr>
      </w:pPr>
      <w:ins w:id="364" w:author="Deepika Mullagura">
        <w:r w:rsidRPr="00515EA7">
          <w:rPr>
            <w:lang w:val="en-US"/>
          </w:rPr>
          <w:t xml:space="preserve">        }</w:t>
        </w:r>
      </w:ins>
    </w:p>
    <w:p w14:paraId="511FA1E6" w14:textId="77777777" w:rsidR="00515EA7" w:rsidRPr="00515EA7" w:rsidRDefault="00515EA7" w:rsidP="00515EA7">
      <w:pPr>
        <w:rPr>
          <w:ins w:id="365" w:author="Deepika Mullagura"/>
          <w:lang w:val="en-US"/>
        </w:rPr>
      </w:pPr>
      <w:ins w:id="366" w:author="Deepika Mullagura">
        <w:r w:rsidRPr="00515EA7">
          <w:rPr>
            <w:lang w:val="en-US"/>
          </w:rPr>
          <w:t xml:space="preserve">        insertion(</w:t>
        </w:r>
        <w:proofErr w:type="spellStart"/>
        <w:proofErr w:type="gramStart"/>
        <w:r w:rsidRPr="00515EA7">
          <w:rPr>
            <w:lang w:val="en-US"/>
          </w:rPr>
          <w:t>a,n</w:t>
        </w:r>
        <w:proofErr w:type="spellEnd"/>
        <w:proofErr w:type="gramEnd"/>
        <w:r w:rsidRPr="00515EA7">
          <w:rPr>
            <w:lang w:val="en-US"/>
          </w:rPr>
          <w:t>);</w:t>
        </w:r>
      </w:ins>
    </w:p>
    <w:p w14:paraId="4592C6E7" w14:textId="77777777" w:rsidR="00515EA7" w:rsidRPr="00515EA7" w:rsidRDefault="00515EA7" w:rsidP="00515EA7">
      <w:pPr>
        <w:rPr>
          <w:ins w:id="367" w:author="Deepika Mullagura"/>
          <w:lang w:val="en-US"/>
        </w:rPr>
      </w:pPr>
      <w:ins w:id="368" w:author="Deepika Mullagura">
        <w:r w:rsidRPr="00515EA7">
          <w:rPr>
            <w:lang w:val="en-US"/>
          </w:rPr>
          <w:t xml:space="preserve">        cout&lt;&lt;"Sorted array:"&lt;&lt;endl;</w:t>
        </w:r>
      </w:ins>
    </w:p>
    <w:p w14:paraId="2AE5574C" w14:textId="77777777" w:rsidR="00515EA7" w:rsidRPr="00515EA7" w:rsidRDefault="00515EA7" w:rsidP="00515EA7">
      <w:pPr>
        <w:rPr>
          <w:ins w:id="369" w:author="Deepika Mullagura"/>
          <w:lang w:val="en-US"/>
        </w:rPr>
      </w:pPr>
      <w:ins w:id="370" w:author="Deepika Mullagura">
        <w:r w:rsidRPr="00515EA7">
          <w:rPr>
            <w:lang w:val="en-US"/>
          </w:rPr>
          <w:t xml:space="preserve">        </w:t>
        </w:r>
        <w:proofErr w:type="gramStart"/>
        <w:r w:rsidRPr="00515EA7">
          <w:rPr>
            <w:lang w:val="en-US"/>
          </w:rPr>
          <w:t>for(</w:t>
        </w:r>
        <w:proofErr w:type="gramEnd"/>
        <w:r w:rsidRPr="00515EA7">
          <w:rPr>
            <w:lang w:val="en-US"/>
          </w:rPr>
          <w:t>int j=0;j&lt;</w:t>
        </w:r>
        <w:proofErr w:type="spellStart"/>
        <w:r w:rsidRPr="00515EA7">
          <w:rPr>
            <w:lang w:val="en-US"/>
          </w:rPr>
          <w:t>n;j</w:t>
        </w:r>
        <w:proofErr w:type="spellEnd"/>
        <w:r w:rsidRPr="00515EA7">
          <w:rPr>
            <w:lang w:val="en-US"/>
          </w:rPr>
          <w:t>++)</w:t>
        </w:r>
      </w:ins>
    </w:p>
    <w:p w14:paraId="3B52CE1C" w14:textId="77777777" w:rsidR="00515EA7" w:rsidRPr="00515EA7" w:rsidRDefault="00515EA7" w:rsidP="00515EA7">
      <w:pPr>
        <w:rPr>
          <w:ins w:id="371" w:author="Deepika Mullagura"/>
          <w:lang w:val="en-US"/>
        </w:rPr>
      </w:pPr>
      <w:ins w:id="372" w:author="Deepika Mullagura">
        <w:r w:rsidRPr="00515EA7">
          <w:rPr>
            <w:lang w:val="en-US"/>
          </w:rPr>
          <w:t xml:space="preserve">        {</w:t>
        </w:r>
      </w:ins>
    </w:p>
    <w:p w14:paraId="72B9D74B" w14:textId="77777777" w:rsidR="00515EA7" w:rsidRPr="00515EA7" w:rsidRDefault="00515EA7" w:rsidP="00515EA7">
      <w:pPr>
        <w:rPr>
          <w:ins w:id="373" w:author="Deepika Mullagura"/>
          <w:lang w:val="en-US"/>
        </w:rPr>
      </w:pPr>
      <w:ins w:id="374" w:author="Deepika Mullagura">
        <w:r w:rsidRPr="00515EA7">
          <w:rPr>
            <w:lang w:val="en-US"/>
          </w:rPr>
          <w:t xml:space="preserve">            cout&lt;&lt;a[j]&lt;&lt;" ";</w:t>
        </w:r>
      </w:ins>
    </w:p>
    <w:p w14:paraId="5E855141" w14:textId="58532445" w:rsidR="00515EA7" w:rsidRDefault="00515EA7" w:rsidP="00515EA7">
      <w:pPr>
        <w:rPr>
          <w:ins w:id="375" w:author="Deepika Mullagura"/>
          <w:lang w:val="en-US"/>
        </w:rPr>
      </w:pPr>
      <w:ins w:id="376" w:author="Deepika Mullagura">
        <w:r w:rsidRPr="00515EA7">
          <w:rPr>
            <w:lang w:val="en-US"/>
          </w:rPr>
          <w:t xml:space="preserve">        }</w:t>
        </w:r>
      </w:ins>
    </w:p>
    <w:p w14:paraId="08A3565E" w14:textId="426FB8A4" w:rsidR="00515EA7" w:rsidRPr="00515EA7" w:rsidRDefault="00515EA7" w:rsidP="00515EA7">
      <w:pPr>
        <w:rPr>
          <w:ins w:id="377" w:author="Deepika Mullagura"/>
          <w:lang w:val="en-US"/>
        </w:rPr>
      </w:pPr>
      <w:ins w:id="378" w:author="Deepika Mullagura">
        <w:r>
          <w:rPr>
            <w:lang w:val="en-US"/>
          </w:rPr>
          <w:t xml:space="preserve">  </w:t>
        </w:r>
        <w:r w:rsidRPr="00515EA7">
          <w:rPr>
            <w:lang w:val="en-US"/>
          </w:rPr>
          <w:t>cout&lt;&lt;endl;</w:t>
        </w:r>
      </w:ins>
    </w:p>
    <w:p w14:paraId="3B8B11F1" w14:textId="77777777" w:rsidR="00515EA7" w:rsidRPr="00515EA7" w:rsidRDefault="00515EA7" w:rsidP="00515EA7">
      <w:pPr>
        <w:rPr>
          <w:ins w:id="379" w:author="Deepika Mullagura"/>
          <w:lang w:val="en-US"/>
        </w:rPr>
      </w:pPr>
      <w:ins w:id="380" w:author="Deepika Mullagura">
        <w:r w:rsidRPr="00515EA7">
          <w:rPr>
            <w:lang w:val="en-US"/>
          </w:rPr>
          <w:t xml:space="preserve">    }</w:t>
        </w:r>
      </w:ins>
    </w:p>
    <w:p w14:paraId="6440B60D" w14:textId="35108F0C" w:rsidR="00515EA7" w:rsidRDefault="00515EA7" w:rsidP="00515EA7">
      <w:pPr>
        <w:rPr>
          <w:ins w:id="381" w:author="Deepika Mullagura"/>
          <w:lang w:val="en-US"/>
        </w:rPr>
      </w:pPr>
      <w:ins w:id="382" w:author="Deepika Mullagura">
        <w:r w:rsidRPr="00515EA7">
          <w:rPr>
            <w:lang w:val="en-US"/>
          </w:rPr>
          <w:t>}</w:t>
        </w:r>
      </w:ins>
    </w:p>
    <w:p w14:paraId="574C9886" w14:textId="30842C5D" w:rsidR="00F52A9F" w:rsidRDefault="00F52A9F" w:rsidP="00515EA7">
      <w:pPr>
        <w:rPr>
          <w:ins w:id="383" w:author="Deepika Mullagura"/>
          <w:lang w:val="en-US"/>
        </w:rPr>
      </w:pPr>
    </w:p>
    <w:p w14:paraId="59A6C3E6" w14:textId="6DB63FC5" w:rsidR="00F52A9F" w:rsidRDefault="00F52A9F" w:rsidP="00515EA7">
      <w:pPr>
        <w:rPr>
          <w:ins w:id="384" w:author="Deepika Mullagura"/>
          <w:lang w:val="en-US"/>
        </w:rPr>
      </w:pPr>
    </w:p>
    <w:p w14:paraId="03B95405" w14:textId="77D8E335" w:rsidR="00F52A9F" w:rsidRDefault="00F52A9F" w:rsidP="00515EA7">
      <w:pPr>
        <w:rPr>
          <w:ins w:id="385" w:author="Deepika Mullagura"/>
          <w:lang w:val="en-US"/>
        </w:rPr>
      </w:pPr>
    </w:p>
    <w:p w14:paraId="56916C94" w14:textId="23FF3B37" w:rsidR="00F52A9F" w:rsidRDefault="00F52A9F" w:rsidP="00515EA7">
      <w:pPr>
        <w:rPr>
          <w:ins w:id="386" w:author="Deepika Mullagura"/>
          <w:lang w:val="en-US"/>
        </w:rPr>
      </w:pPr>
    </w:p>
    <w:p w14:paraId="118F7178" w14:textId="4700BCD2" w:rsidR="00F52A9F" w:rsidRDefault="00F52A9F" w:rsidP="00515EA7">
      <w:pPr>
        <w:rPr>
          <w:ins w:id="387" w:author="Deepika Mullagura"/>
          <w:lang w:val="en-US"/>
        </w:rPr>
      </w:pPr>
    </w:p>
    <w:p w14:paraId="02588EEC" w14:textId="1A6FA3EA" w:rsidR="00F52A9F" w:rsidRDefault="00F52A9F" w:rsidP="00515EA7">
      <w:pPr>
        <w:rPr>
          <w:ins w:id="388" w:author="Deepika Mullagura"/>
          <w:lang w:val="en-US"/>
        </w:rPr>
      </w:pPr>
    </w:p>
    <w:p w14:paraId="47F019FB" w14:textId="61219816" w:rsidR="00F52A9F" w:rsidRDefault="00F52A9F" w:rsidP="00515EA7">
      <w:pPr>
        <w:rPr>
          <w:ins w:id="389" w:author="Deepika Mullagura"/>
          <w:lang w:val="en-US"/>
        </w:rPr>
      </w:pPr>
    </w:p>
    <w:p w14:paraId="60D45F07" w14:textId="4E4E83FB" w:rsidR="00F52A9F" w:rsidRDefault="00F52A9F" w:rsidP="00515EA7">
      <w:pPr>
        <w:rPr>
          <w:ins w:id="390" w:author="Deepika Mullagura"/>
          <w:lang w:val="en-US"/>
        </w:rPr>
      </w:pPr>
    </w:p>
    <w:p w14:paraId="31FD8BED" w14:textId="5647A892" w:rsidR="00F52A9F" w:rsidRDefault="00F52A9F" w:rsidP="00515EA7">
      <w:pPr>
        <w:rPr>
          <w:ins w:id="391" w:author="Deepika Mullagura"/>
          <w:lang w:val="en-US"/>
        </w:rPr>
      </w:pPr>
    </w:p>
    <w:p w14:paraId="161AD35D" w14:textId="77777777" w:rsidR="00F52A9F" w:rsidRDefault="00F52A9F" w:rsidP="00515EA7">
      <w:pPr>
        <w:rPr>
          <w:ins w:id="392" w:author="Deepika Mullagura"/>
          <w:lang w:val="en-US"/>
        </w:rPr>
      </w:pPr>
    </w:p>
    <w:p w14:paraId="6C0FF60F" w14:textId="73E50ED1" w:rsidR="00515EA7" w:rsidRPr="00395117" w:rsidRDefault="003C6BE2" w:rsidP="00515EA7">
      <w:pPr>
        <w:rPr>
          <w:b/>
          <w:bCs/>
          <w:lang w:val="en-US"/>
        </w:rPr>
      </w:pPr>
      <w:r w:rsidRPr="00395117">
        <w:rPr>
          <w:b/>
          <w:bCs/>
          <w:lang w:val="en-US"/>
        </w:rPr>
        <w:lastRenderedPageBreak/>
        <w:t>OUTPUT:</w:t>
      </w:r>
    </w:p>
    <w:p w14:paraId="16581D31" w14:textId="29119D04" w:rsidR="00F52A9F" w:rsidRDefault="00F52A9F" w:rsidP="00515EA7">
      <w:pPr>
        <w:rPr>
          <w:ins w:id="393" w:author="Deepika Mullagura"/>
          <w:lang w:val="en-US"/>
        </w:rPr>
      </w:pPr>
      <w:r>
        <w:rPr>
          <w:noProof/>
          <w:lang w:val="en-US"/>
        </w:rPr>
        <w:drawing>
          <wp:inline distT="0" distB="0" distL="0" distR="0" wp14:anchorId="23C16391" wp14:editId="0358B1D5">
            <wp:extent cx="635000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350000" cy="5086350"/>
                    </a:xfrm>
                    <a:prstGeom prst="rect">
                      <a:avLst/>
                    </a:prstGeom>
                  </pic:spPr>
                </pic:pic>
              </a:graphicData>
            </a:graphic>
          </wp:inline>
        </w:drawing>
      </w:r>
    </w:p>
    <w:p w14:paraId="0219AC7C" w14:textId="77777777" w:rsidR="00F52A9F" w:rsidRDefault="00F52A9F" w:rsidP="003C6BE2">
      <w:pPr>
        <w:rPr>
          <w:ins w:id="394" w:author="Deepika Mullagura"/>
          <w:b/>
          <w:bCs/>
          <w:lang w:val="en-US"/>
        </w:rPr>
      </w:pPr>
    </w:p>
    <w:p w14:paraId="076F0493" w14:textId="77777777" w:rsidR="00F52A9F" w:rsidRDefault="00F52A9F" w:rsidP="003C6BE2">
      <w:pPr>
        <w:rPr>
          <w:ins w:id="395" w:author="Deepika Mullagura"/>
          <w:b/>
          <w:bCs/>
          <w:lang w:val="en-US"/>
        </w:rPr>
      </w:pPr>
    </w:p>
    <w:p w14:paraId="66F37A7E" w14:textId="77777777" w:rsidR="00F52A9F" w:rsidRDefault="00F52A9F" w:rsidP="003C6BE2">
      <w:pPr>
        <w:rPr>
          <w:ins w:id="396" w:author="Deepika Mullagura"/>
          <w:b/>
          <w:bCs/>
          <w:lang w:val="en-US"/>
        </w:rPr>
      </w:pPr>
    </w:p>
    <w:p w14:paraId="4CDFD5B3" w14:textId="77777777" w:rsidR="00F52A9F" w:rsidRDefault="00F52A9F" w:rsidP="003C6BE2">
      <w:pPr>
        <w:rPr>
          <w:ins w:id="397" w:author="Deepika Mullagura"/>
          <w:b/>
          <w:bCs/>
          <w:lang w:val="en-US"/>
        </w:rPr>
      </w:pPr>
    </w:p>
    <w:p w14:paraId="19A9C10F" w14:textId="77777777" w:rsidR="00F52A9F" w:rsidRDefault="00F52A9F" w:rsidP="003C6BE2">
      <w:pPr>
        <w:rPr>
          <w:ins w:id="398" w:author="Deepika Mullagura"/>
          <w:b/>
          <w:bCs/>
          <w:lang w:val="en-US"/>
        </w:rPr>
      </w:pPr>
    </w:p>
    <w:p w14:paraId="240A1DD6" w14:textId="77777777" w:rsidR="00F52A9F" w:rsidRDefault="00F52A9F" w:rsidP="003C6BE2">
      <w:pPr>
        <w:rPr>
          <w:ins w:id="399" w:author="Deepika Mullagura"/>
          <w:b/>
          <w:bCs/>
          <w:lang w:val="en-US"/>
        </w:rPr>
      </w:pPr>
    </w:p>
    <w:p w14:paraId="07CDB68D" w14:textId="77777777" w:rsidR="00F52A9F" w:rsidRDefault="00F52A9F" w:rsidP="003C6BE2">
      <w:pPr>
        <w:rPr>
          <w:ins w:id="400" w:author="Deepika Mullagura"/>
          <w:b/>
          <w:bCs/>
          <w:lang w:val="en-US"/>
        </w:rPr>
      </w:pPr>
    </w:p>
    <w:p w14:paraId="25E1F0EE" w14:textId="7DEFABD0" w:rsidR="00F52A9F" w:rsidRDefault="00F52A9F" w:rsidP="003C6BE2">
      <w:pPr>
        <w:rPr>
          <w:ins w:id="401" w:author="Deepika Mullagura"/>
          <w:b/>
          <w:bCs/>
          <w:lang w:val="en-US"/>
        </w:rPr>
      </w:pPr>
    </w:p>
    <w:p w14:paraId="6E9F351C" w14:textId="77777777" w:rsidR="00324E9E" w:rsidRDefault="00324E9E" w:rsidP="003C6BE2">
      <w:pPr>
        <w:rPr>
          <w:ins w:id="402" w:author="Deepika Mullagura"/>
          <w:b/>
          <w:bCs/>
          <w:lang w:val="en-US"/>
        </w:rPr>
      </w:pPr>
    </w:p>
    <w:p w14:paraId="4687BD76" w14:textId="77777777" w:rsidR="00F52A9F" w:rsidRDefault="00F52A9F" w:rsidP="003C6BE2">
      <w:pPr>
        <w:rPr>
          <w:ins w:id="403" w:author="Deepika Mullagura"/>
          <w:b/>
          <w:bCs/>
          <w:lang w:val="en-US"/>
        </w:rPr>
      </w:pPr>
    </w:p>
    <w:p w14:paraId="5B638D58" w14:textId="3C4AD130" w:rsidR="009E106C" w:rsidRPr="009E106C" w:rsidRDefault="003C6BE2" w:rsidP="003C6BE2">
      <w:pPr>
        <w:rPr>
          <w:ins w:id="404" w:author="Deepika Mullagura"/>
          <w:b/>
          <w:bCs/>
          <w:lang w:val="en-US"/>
        </w:rPr>
      </w:pPr>
      <w:ins w:id="405" w:author="Deepika Mullagura">
        <w:r>
          <w:rPr>
            <w:b/>
            <w:bCs/>
            <w:lang w:val="en-US"/>
          </w:rPr>
          <w:lastRenderedPageBreak/>
          <w:t>8</w:t>
        </w:r>
        <w:r w:rsidR="009E106C" w:rsidRPr="009E106C">
          <w:rPr>
            <w:b/>
            <w:bCs/>
          </w:rPr>
          <w:t>. Given an unsorted array of integers, design an algorithm and implement a program to sort this array using selection sort. Your program should also find number of comparisons and number of swaps required.</w:t>
        </w:r>
        <w:r w:rsidR="009E106C">
          <w:t xml:space="preserve"> </w:t>
        </w:r>
      </w:ins>
    </w:p>
    <w:p w14:paraId="19211BC6" w14:textId="1B2E5445" w:rsidR="003C6BE2" w:rsidRPr="00EE52D4" w:rsidRDefault="003C6BE2" w:rsidP="003C6BE2">
      <w:pPr>
        <w:rPr>
          <w:b/>
          <w:bCs/>
          <w:lang w:val="en-US"/>
        </w:rPr>
      </w:pPr>
      <w:r>
        <w:rPr>
          <w:b/>
          <w:bCs/>
          <w:lang w:val="en-US"/>
        </w:rPr>
        <w:t>8.</w:t>
      </w:r>
      <w:r w:rsidR="00AC5B3F">
        <w:rPr>
          <w:b/>
          <w:bCs/>
          <w:lang w:val="en-US"/>
        </w:rPr>
        <w:t>SELECTION</w:t>
      </w:r>
      <w:r>
        <w:rPr>
          <w:b/>
          <w:bCs/>
          <w:lang w:val="en-US"/>
        </w:rPr>
        <w:t xml:space="preserve"> </w:t>
      </w:r>
      <w:ins w:id="406" w:author="Deepika Mullagura">
        <w:r w:rsidR="00AC5B3F">
          <w:rPr>
            <w:b/>
            <w:bCs/>
            <w:lang w:val="en-US"/>
          </w:rPr>
          <w:t>SORTSELECTION</w:t>
        </w:r>
        <w:r>
          <w:rPr>
            <w:b/>
            <w:bCs/>
            <w:lang w:val="en-US"/>
          </w:rPr>
          <w:t xml:space="preserve"> </w:t>
        </w:r>
        <w:r w:rsidR="00AC5B3F">
          <w:rPr>
            <w:b/>
            <w:bCs/>
            <w:lang w:val="en-US"/>
          </w:rPr>
          <w:t>SORT</w:t>
        </w:r>
      </w:ins>
    </w:p>
    <w:p w14:paraId="26334137" w14:textId="77777777" w:rsidR="003C6BE2" w:rsidRPr="009E106C" w:rsidRDefault="003C6BE2" w:rsidP="003C6BE2">
      <w:pPr>
        <w:rPr>
          <w:b/>
          <w:bCs/>
          <w:lang w:val="en-US"/>
        </w:rPr>
      </w:pPr>
      <w:r w:rsidRPr="009E106C">
        <w:rPr>
          <w:b/>
          <w:bCs/>
          <w:lang w:val="en-US"/>
        </w:rPr>
        <w:t>CODE:</w:t>
      </w:r>
    </w:p>
    <w:p w14:paraId="36BF87E8" w14:textId="77777777" w:rsidR="00144F03" w:rsidRPr="00144F03" w:rsidRDefault="00144F03" w:rsidP="00144F03">
      <w:pPr>
        <w:rPr>
          <w:ins w:id="407" w:author="Deepika Mullagura"/>
          <w:lang w:val="en-US"/>
        </w:rPr>
      </w:pPr>
      <w:ins w:id="408" w:author="Deepika Mullagura">
        <w:r w:rsidRPr="00144F03">
          <w:rPr>
            <w:lang w:val="en-US"/>
          </w:rPr>
          <w:t>#include&lt;iostream&gt;</w:t>
        </w:r>
      </w:ins>
    </w:p>
    <w:p w14:paraId="6CCDA42C" w14:textId="77777777" w:rsidR="00144F03" w:rsidRPr="00144F03" w:rsidRDefault="00144F03" w:rsidP="00144F03">
      <w:pPr>
        <w:rPr>
          <w:ins w:id="409" w:author="Deepika Mullagura"/>
          <w:lang w:val="en-US"/>
        </w:rPr>
      </w:pPr>
      <w:ins w:id="410" w:author="Deepika Mullagura">
        <w:r w:rsidRPr="00144F03">
          <w:rPr>
            <w:lang w:val="en-US"/>
          </w:rPr>
          <w:t>using namespace std;</w:t>
        </w:r>
      </w:ins>
    </w:p>
    <w:p w14:paraId="28202479" w14:textId="77777777" w:rsidR="00144F03" w:rsidRPr="00144F03" w:rsidRDefault="00144F03" w:rsidP="00144F03">
      <w:pPr>
        <w:rPr>
          <w:ins w:id="411" w:author="Deepika Mullagura"/>
          <w:lang w:val="en-US"/>
        </w:rPr>
      </w:pPr>
      <w:ins w:id="412" w:author="Deepika Mullagura">
        <w:r w:rsidRPr="00144F03">
          <w:rPr>
            <w:lang w:val="en-US"/>
          </w:rPr>
          <w:t xml:space="preserve">void </w:t>
        </w:r>
        <w:proofErr w:type="gramStart"/>
        <w:r w:rsidRPr="00144F03">
          <w:rPr>
            <w:lang w:val="en-US"/>
          </w:rPr>
          <w:t>selection(</w:t>
        </w:r>
        <w:proofErr w:type="gramEnd"/>
        <w:r w:rsidRPr="00144F03">
          <w:rPr>
            <w:lang w:val="en-US"/>
          </w:rPr>
          <w:t>int a[],int n)</w:t>
        </w:r>
      </w:ins>
    </w:p>
    <w:p w14:paraId="7423EC6D" w14:textId="77777777" w:rsidR="00144F03" w:rsidRPr="00144F03" w:rsidRDefault="00144F03" w:rsidP="00144F03">
      <w:pPr>
        <w:rPr>
          <w:ins w:id="413" w:author="Deepika Mullagura"/>
          <w:lang w:val="en-US"/>
        </w:rPr>
      </w:pPr>
      <w:ins w:id="414" w:author="Deepika Mullagura">
        <w:r w:rsidRPr="00144F03">
          <w:rPr>
            <w:lang w:val="en-US"/>
          </w:rPr>
          <w:t>{</w:t>
        </w:r>
      </w:ins>
    </w:p>
    <w:p w14:paraId="213213D3" w14:textId="77777777" w:rsidR="00144F03" w:rsidRPr="00144F03" w:rsidRDefault="00144F03" w:rsidP="00144F03">
      <w:pPr>
        <w:rPr>
          <w:ins w:id="415" w:author="Deepika Mullagura"/>
          <w:lang w:val="en-US"/>
        </w:rPr>
      </w:pPr>
      <w:ins w:id="416" w:author="Deepika Mullagura">
        <w:r w:rsidRPr="00144F03">
          <w:rPr>
            <w:lang w:val="en-US"/>
          </w:rPr>
          <w:t xml:space="preserve">    int </w:t>
        </w:r>
        <w:proofErr w:type="spellStart"/>
        <w:proofErr w:type="gramStart"/>
        <w:r w:rsidRPr="00144F03">
          <w:rPr>
            <w:lang w:val="en-US"/>
          </w:rPr>
          <w:t>i,j</w:t>
        </w:r>
        <w:proofErr w:type="gramEnd"/>
        <w:r w:rsidRPr="00144F03">
          <w:rPr>
            <w:lang w:val="en-US"/>
          </w:rPr>
          <w:t>,min</w:t>
        </w:r>
        <w:proofErr w:type="spellEnd"/>
        <w:r w:rsidRPr="00144F03">
          <w:rPr>
            <w:lang w:val="en-US"/>
          </w:rPr>
          <w:t>=0,pos;</w:t>
        </w:r>
      </w:ins>
    </w:p>
    <w:p w14:paraId="192F53CE" w14:textId="77777777" w:rsidR="00144F03" w:rsidRPr="00144F03" w:rsidRDefault="00144F03" w:rsidP="00144F03">
      <w:pPr>
        <w:rPr>
          <w:ins w:id="417" w:author="Deepika Mullagura"/>
          <w:lang w:val="en-US"/>
        </w:rPr>
      </w:pPr>
      <w:ins w:id="418" w:author="Deepika Mullagura">
        <w:r w:rsidRPr="00144F03">
          <w:rPr>
            <w:lang w:val="en-US"/>
          </w:rPr>
          <w:t xml:space="preserve">    int </w:t>
        </w:r>
        <w:proofErr w:type="spellStart"/>
        <w:proofErr w:type="gramStart"/>
        <w:r w:rsidRPr="00144F03">
          <w:rPr>
            <w:lang w:val="en-US"/>
          </w:rPr>
          <w:t>swaps,comp</w:t>
        </w:r>
        <w:proofErr w:type="spellEnd"/>
        <w:proofErr w:type="gramEnd"/>
        <w:r w:rsidRPr="00144F03">
          <w:rPr>
            <w:lang w:val="en-US"/>
          </w:rPr>
          <w:t>;</w:t>
        </w:r>
      </w:ins>
    </w:p>
    <w:p w14:paraId="47AECA9F" w14:textId="77777777" w:rsidR="00144F03" w:rsidRPr="00144F03" w:rsidRDefault="00144F03" w:rsidP="00144F03">
      <w:pPr>
        <w:rPr>
          <w:ins w:id="419" w:author="Deepika Mullagura"/>
          <w:lang w:val="en-US"/>
        </w:rPr>
      </w:pPr>
      <w:ins w:id="420" w:author="Deepika Mullagura">
        <w:r w:rsidRPr="00144F03">
          <w:rPr>
            <w:lang w:val="en-US"/>
          </w:rPr>
          <w:t xml:space="preserve">    for(</w:t>
        </w:r>
        <w:proofErr w:type="spellStart"/>
        <w:r w:rsidRPr="00144F03">
          <w:rPr>
            <w:lang w:val="en-US"/>
          </w:rPr>
          <w:t>i</w:t>
        </w:r>
        <w:proofErr w:type="spellEnd"/>
        <w:r w:rsidRPr="00144F03">
          <w:rPr>
            <w:lang w:val="en-US"/>
          </w:rPr>
          <w:t>=</w:t>
        </w:r>
        <w:proofErr w:type="gramStart"/>
        <w:r w:rsidRPr="00144F03">
          <w:rPr>
            <w:lang w:val="en-US"/>
          </w:rPr>
          <w:t>0;i</w:t>
        </w:r>
        <w:proofErr w:type="gramEnd"/>
        <w:r w:rsidRPr="00144F03">
          <w:rPr>
            <w:lang w:val="en-US"/>
          </w:rPr>
          <w:t>&lt;n-1;i++)</w:t>
        </w:r>
      </w:ins>
    </w:p>
    <w:p w14:paraId="17A005DD" w14:textId="77777777" w:rsidR="00144F03" w:rsidRPr="00144F03" w:rsidRDefault="00144F03" w:rsidP="00144F03">
      <w:pPr>
        <w:rPr>
          <w:ins w:id="421" w:author="Deepika Mullagura"/>
          <w:lang w:val="en-US"/>
        </w:rPr>
      </w:pPr>
      <w:ins w:id="422" w:author="Deepika Mullagura">
        <w:r w:rsidRPr="00144F03">
          <w:rPr>
            <w:lang w:val="en-US"/>
          </w:rPr>
          <w:t xml:space="preserve">    {</w:t>
        </w:r>
      </w:ins>
    </w:p>
    <w:p w14:paraId="710DA96D" w14:textId="77777777" w:rsidR="00144F03" w:rsidRPr="00144F03" w:rsidRDefault="00144F03" w:rsidP="00144F03">
      <w:pPr>
        <w:rPr>
          <w:ins w:id="423" w:author="Deepika Mullagura"/>
          <w:lang w:val="en-US"/>
        </w:rPr>
      </w:pPr>
      <w:ins w:id="424" w:author="Deepika Mullagura">
        <w:r w:rsidRPr="00144F03">
          <w:rPr>
            <w:lang w:val="en-US"/>
          </w:rPr>
          <w:t xml:space="preserve">        min=a[</w:t>
        </w:r>
        <w:proofErr w:type="spellStart"/>
        <w:r w:rsidRPr="00144F03">
          <w:rPr>
            <w:lang w:val="en-US"/>
          </w:rPr>
          <w:t>i</w:t>
        </w:r>
        <w:proofErr w:type="spellEnd"/>
        <w:r w:rsidRPr="00144F03">
          <w:rPr>
            <w:lang w:val="en-US"/>
          </w:rPr>
          <w:t>];</w:t>
        </w:r>
      </w:ins>
    </w:p>
    <w:p w14:paraId="3429B901" w14:textId="77777777" w:rsidR="00144F03" w:rsidRPr="00144F03" w:rsidRDefault="00144F03" w:rsidP="00144F03">
      <w:pPr>
        <w:rPr>
          <w:ins w:id="425" w:author="Deepika Mullagura"/>
          <w:lang w:val="en-US"/>
        </w:rPr>
      </w:pPr>
      <w:ins w:id="426" w:author="Deepika Mullagura">
        <w:r w:rsidRPr="00144F03">
          <w:rPr>
            <w:lang w:val="en-US"/>
          </w:rPr>
          <w:t xml:space="preserve">        pos=</w:t>
        </w:r>
        <w:proofErr w:type="spellStart"/>
        <w:r w:rsidRPr="00144F03">
          <w:rPr>
            <w:lang w:val="en-US"/>
          </w:rPr>
          <w:t>i</w:t>
        </w:r>
        <w:proofErr w:type="spellEnd"/>
        <w:r w:rsidRPr="00144F03">
          <w:rPr>
            <w:lang w:val="en-US"/>
          </w:rPr>
          <w:t>;</w:t>
        </w:r>
      </w:ins>
    </w:p>
    <w:p w14:paraId="3FAB1F53" w14:textId="77777777" w:rsidR="00144F03" w:rsidRPr="00144F03" w:rsidRDefault="00144F03" w:rsidP="00144F03">
      <w:pPr>
        <w:rPr>
          <w:ins w:id="427" w:author="Deepika Mullagura"/>
          <w:lang w:val="en-US"/>
        </w:rPr>
      </w:pPr>
      <w:ins w:id="428" w:author="Deepika Mullagura">
        <w:r w:rsidRPr="00144F03">
          <w:rPr>
            <w:lang w:val="en-US"/>
          </w:rPr>
          <w:t xml:space="preserve">        for(j=i+</w:t>
        </w:r>
        <w:proofErr w:type="gramStart"/>
        <w:r w:rsidRPr="00144F03">
          <w:rPr>
            <w:lang w:val="en-US"/>
          </w:rPr>
          <w:t>1;j</w:t>
        </w:r>
        <w:proofErr w:type="gramEnd"/>
        <w:r w:rsidRPr="00144F03">
          <w:rPr>
            <w:lang w:val="en-US"/>
          </w:rPr>
          <w:t>&lt;</w:t>
        </w:r>
        <w:proofErr w:type="spellStart"/>
        <w:r w:rsidRPr="00144F03">
          <w:rPr>
            <w:lang w:val="en-US"/>
          </w:rPr>
          <w:t>n;j</w:t>
        </w:r>
        <w:proofErr w:type="spellEnd"/>
        <w:r w:rsidRPr="00144F03">
          <w:rPr>
            <w:lang w:val="en-US"/>
          </w:rPr>
          <w:t>++)</w:t>
        </w:r>
      </w:ins>
    </w:p>
    <w:p w14:paraId="22DD8354" w14:textId="77777777" w:rsidR="00144F03" w:rsidRPr="00144F03" w:rsidRDefault="00144F03" w:rsidP="00144F03">
      <w:pPr>
        <w:rPr>
          <w:ins w:id="429" w:author="Deepika Mullagura"/>
          <w:lang w:val="en-US"/>
        </w:rPr>
      </w:pPr>
      <w:ins w:id="430" w:author="Deepika Mullagura">
        <w:r w:rsidRPr="00144F03">
          <w:rPr>
            <w:lang w:val="en-US"/>
          </w:rPr>
          <w:t xml:space="preserve">        {</w:t>
        </w:r>
      </w:ins>
    </w:p>
    <w:p w14:paraId="2703EEA1" w14:textId="77777777" w:rsidR="00144F03" w:rsidRPr="00144F03" w:rsidRDefault="00144F03" w:rsidP="00144F03">
      <w:pPr>
        <w:rPr>
          <w:ins w:id="431" w:author="Deepika Mullagura"/>
          <w:lang w:val="en-US"/>
        </w:rPr>
      </w:pPr>
      <w:ins w:id="432" w:author="Deepika Mullagura">
        <w:r w:rsidRPr="00144F03">
          <w:rPr>
            <w:lang w:val="en-US"/>
          </w:rPr>
          <w:t xml:space="preserve">            if(min&gt;a[j])</w:t>
        </w:r>
      </w:ins>
    </w:p>
    <w:p w14:paraId="5CE66A68" w14:textId="77777777" w:rsidR="00144F03" w:rsidRPr="00144F03" w:rsidRDefault="00144F03" w:rsidP="00144F03">
      <w:pPr>
        <w:rPr>
          <w:ins w:id="433" w:author="Deepika Mullagura"/>
          <w:lang w:val="en-US"/>
        </w:rPr>
      </w:pPr>
      <w:ins w:id="434" w:author="Deepika Mullagura">
        <w:r w:rsidRPr="00144F03">
          <w:rPr>
            <w:lang w:val="en-US"/>
          </w:rPr>
          <w:t xml:space="preserve">            {</w:t>
        </w:r>
      </w:ins>
    </w:p>
    <w:p w14:paraId="0E8D0268" w14:textId="77777777" w:rsidR="00144F03" w:rsidRPr="00144F03" w:rsidRDefault="00144F03" w:rsidP="00144F03">
      <w:pPr>
        <w:rPr>
          <w:ins w:id="435" w:author="Deepika Mullagura"/>
          <w:lang w:val="en-US"/>
        </w:rPr>
      </w:pPr>
      <w:ins w:id="436" w:author="Deepika Mullagura">
        <w:r w:rsidRPr="00144F03">
          <w:rPr>
            <w:lang w:val="en-US"/>
          </w:rPr>
          <w:t xml:space="preserve">              min=a[j];</w:t>
        </w:r>
      </w:ins>
    </w:p>
    <w:p w14:paraId="52A21577" w14:textId="77777777" w:rsidR="00144F03" w:rsidRPr="00144F03" w:rsidRDefault="00144F03" w:rsidP="00144F03">
      <w:pPr>
        <w:rPr>
          <w:ins w:id="437" w:author="Deepika Mullagura"/>
          <w:lang w:val="en-US"/>
        </w:rPr>
      </w:pPr>
      <w:ins w:id="438" w:author="Deepika Mullagura">
        <w:r w:rsidRPr="00144F03">
          <w:rPr>
            <w:lang w:val="en-US"/>
          </w:rPr>
          <w:t xml:space="preserve">              pos=j;</w:t>
        </w:r>
      </w:ins>
    </w:p>
    <w:p w14:paraId="2F1E4D39" w14:textId="77777777" w:rsidR="00144F03" w:rsidRPr="00144F03" w:rsidRDefault="00144F03" w:rsidP="00144F03">
      <w:pPr>
        <w:rPr>
          <w:ins w:id="439" w:author="Deepika Mullagura"/>
          <w:lang w:val="en-US"/>
        </w:rPr>
      </w:pPr>
      <w:ins w:id="440" w:author="Deepika Mullagura">
        <w:r w:rsidRPr="00144F03">
          <w:rPr>
            <w:lang w:val="en-US"/>
          </w:rPr>
          <w:t xml:space="preserve">            }</w:t>
        </w:r>
      </w:ins>
    </w:p>
    <w:p w14:paraId="38855920" w14:textId="77777777" w:rsidR="00144F03" w:rsidRPr="00144F03" w:rsidRDefault="00144F03" w:rsidP="00144F03">
      <w:pPr>
        <w:rPr>
          <w:ins w:id="441" w:author="Deepika Mullagura"/>
          <w:lang w:val="en-US"/>
        </w:rPr>
      </w:pPr>
      <w:ins w:id="442" w:author="Deepika Mullagura">
        <w:r w:rsidRPr="00144F03">
          <w:rPr>
            <w:lang w:val="en-US"/>
          </w:rPr>
          <w:t xml:space="preserve">             comp++;</w:t>
        </w:r>
      </w:ins>
    </w:p>
    <w:p w14:paraId="6EB8FD29" w14:textId="77777777" w:rsidR="00144F03" w:rsidRPr="00144F03" w:rsidRDefault="00144F03" w:rsidP="00144F03">
      <w:pPr>
        <w:rPr>
          <w:ins w:id="443" w:author="Deepika Mullagura"/>
          <w:lang w:val="en-US"/>
        </w:rPr>
      </w:pPr>
      <w:ins w:id="444" w:author="Deepika Mullagura">
        <w:r w:rsidRPr="00144F03">
          <w:rPr>
            <w:lang w:val="en-US"/>
          </w:rPr>
          <w:t xml:space="preserve">        }</w:t>
        </w:r>
      </w:ins>
    </w:p>
    <w:p w14:paraId="49D4F43F" w14:textId="77777777" w:rsidR="00144F03" w:rsidRPr="00144F03" w:rsidRDefault="00144F03" w:rsidP="00144F03">
      <w:pPr>
        <w:rPr>
          <w:ins w:id="445" w:author="Deepika Mullagura"/>
          <w:lang w:val="en-US"/>
        </w:rPr>
      </w:pPr>
      <w:ins w:id="446" w:author="Deepika Mullagura">
        <w:r w:rsidRPr="00144F03">
          <w:rPr>
            <w:lang w:val="en-US"/>
          </w:rPr>
          <w:t xml:space="preserve">            if(</w:t>
        </w:r>
        <w:proofErr w:type="gramStart"/>
        <w:r w:rsidRPr="00144F03">
          <w:rPr>
            <w:lang w:val="en-US"/>
          </w:rPr>
          <w:t>pos!=</w:t>
        </w:r>
        <w:proofErr w:type="spellStart"/>
        <w:proofErr w:type="gramEnd"/>
        <w:r w:rsidRPr="00144F03">
          <w:rPr>
            <w:lang w:val="en-US"/>
          </w:rPr>
          <w:t>i</w:t>
        </w:r>
        <w:proofErr w:type="spellEnd"/>
        <w:r w:rsidRPr="00144F03">
          <w:rPr>
            <w:lang w:val="en-US"/>
          </w:rPr>
          <w:t>)</w:t>
        </w:r>
      </w:ins>
    </w:p>
    <w:p w14:paraId="09AAF386" w14:textId="77777777" w:rsidR="00144F03" w:rsidRPr="00144F03" w:rsidRDefault="00144F03" w:rsidP="00144F03">
      <w:pPr>
        <w:rPr>
          <w:ins w:id="447" w:author="Deepika Mullagura"/>
          <w:lang w:val="en-US"/>
        </w:rPr>
      </w:pPr>
      <w:ins w:id="448" w:author="Deepika Mullagura">
        <w:r w:rsidRPr="00144F03">
          <w:rPr>
            <w:lang w:val="en-US"/>
          </w:rPr>
          <w:t xml:space="preserve">            {</w:t>
        </w:r>
      </w:ins>
    </w:p>
    <w:p w14:paraId="7E4D1EF6" w14:textId="77777777" w:rsidR="00144F03" w:rsidRPr="00144F03" w:rsidRDefault="00144F03" w:rsidP="00144F03">
      <w:pPr>
        <w:rPr>
          <w:ins w:id="449" w:author="Deepika Mullagura"/>
          <w:lang w:val="en-US"/>
        </w:rPr>
      </w:pPr>
      <w:ins w:id="450" w:author="Deepika Mullagura">
        <w:r w:rsidRPr="00144F03">
          <w:rPr>
            <w:lang w:val="en-US"/>
          </w:rPr>
          <w:t xml:space="preserve">                a[pos]=a[</w:t>
        </w:r>
        <w:proofErr w:type="spellStart"/>
        <w:r w:rsidRPr="00144F03">
          <w:rPr>
            <w:lang w:val="en-US"/>
          </w:rPr>
          <w:t>i</w:t>
        </w:r>
        <w:proofErr w:type="spellEnd"/>
        <w:r w:rsidRPr="00144F03">
          <w:rPr>
            <w:lang w:val="en-US"/>
          </w:rPr>
          <w:t>];</w:t>
        </w:r>
      </w:ins>
    </w:p>
    <w:p w14:paraId="6FA9C7EA" w14:textId="77777777" w:rsidR="00144F03" w:rsidRPr="00144F03" w:rsidRDefault="00144F03" w:rsidP="00144F03">
      <w:pPr>
        <w:rPr>
          <w:ins w:id="451" w:author="Deepika Mullagura"/>
          <w:lang w:val="en-US"/>
        </w:rPr>
      </w:pPr>
      <w:ins w:id="452" w:author="Deepika Mullagura">
        <w:r w:rsidRPr="00144F03">
          <w:rPr>
            <w:lang w:val="en-US"/>
          </w:rPr>
          <w:t xml:space="preserve">                a[</w:t>
        </w:r>
        <w:proofErr w:type="spellStart"/>
        <w:r w:rsidRPr="00144F03">
          <w:rPr>
            <w:lang w:val="en-US"/>
          </w:rPr>
          <w:t>i</w:t>
        </w:r>
        <w:proofErr w:type="spellEnd"/>
        <w:r w:rsidRPr="00144F03">
          <w:rPr>
            <w:lang w:val="en-US"/>
          </w:rPr>
          <w:t>]=min;</w:t>
        </w:r>
      </w:ins>
    </w:p>
    <w:p w14:paraId="5F674249" w14:textId="77777777" w:rsidR="00144F03" w:rsidRPr="00144F03" w:rsidRDefault="00144F03" w:rsidP="00144F03">
      <w:pPr>
        <w:rPr>
          <w:ins w:id="453" w:author="Deepika Mullagura"/>
          <w:lang w:val="en-US"/>
        </w:rPr>
      </w:pPr>
      <w:ins w:id="454" w:author="Deepika Mullagura">
        <w:r w:rsidRPr="00144F03">
          <w:rPr>
            <w:lang w:val="en-US"/>
          </w:rPr>
          <w:t xml:space="preserve">                 swaps++;</w:t>
        </w:r>
      </w:ins>
    </w:p>
    <w:p w14:paraId="1766C21D" w14:textId="77777777" w:rsidR="00144F03" w:rsidRPr="00144F03" w:rsidRDefault="00144F03" w:rsidP="00144F03">
      <w:pPr>
        <w:rPr>
          <w:ins w:id="455" w:author="Deepika Mullagura"/>
          <w:lang w:val="en-US"/>
        </w:rPr>
      </w:pPr>
    </w:p>
    <w:p w14:paraId="5C3192F9" w14:textId="77777777" w:rsidR="00144F03" w:rsidRPr="00144F03" w:rsidRDefault="00144F03" w:rsidP="00144F03">
      <w:pPr>
        <w:rPr>
          <w:ins w:id="456" w:author="Deepika Mullagura"/>
          <w:lang w:val="en-US"/>
        </w:rPr>
      </w:pPr>
      <w:ins w:id="457" w:author="Deepika Mullagura">
        <w:r w:rsidRPr="00144F03">
          <w:rPr>
            <w:lang w:val="en-US"/>
          </w:rPr>
          <w:t xml:space="preserve">            }</w:t>
        </w:r>
      </w:ins>
    </w:p>
    <w:p w14:paraId="74E03C63" w14:textId="77777777" w:rsidR="00144F03" w:rsidRPr="00144F03" w:rsidRDefault="00144F03" w:rsidP="00144F03">
      <w:pPr>
        <w:rPr>
          <w:ins w:id="458" w:author="Deepika Mullagura"/>
          <w:lang w:val="en-US"/>
        </w:rPr>
      </w:pPr>
      <w:ins w:id="459" w:author="Deepika Mullagura">
        <w:r w:rsidRPr="00144F03">
          <w:rPr>
            <w:lang w:val="en-US"/>
          </w:rPr>
          <w:t xml:space="preserve">    }</w:t>
        </w:r>
      </w:ins>
    </w:p>
    <w:p w14:paraId="59798B50" w14:textId="77777777" w:rsidR="00144F03" w:rsidRPr="00144F03" w:rsidRDefault="00144F03" w:rsidP="00144F03">
      <w:pPr>
        <w:rPr>
          <w:ins w:id="460" w:author="Deepika Mullagura"/>
          <w:lang w:val="en-US"/>
        </w:rPr>
      </w:pPr>
      <w:ins w:id="461" w:author="Deepika Mullagura">
        <w:r w:rsidRPr="00144F03">
          <w:rPr>
            <w:lang w:val="en-US"/>
          </w:rPr>
          <w:lastRenderedPageBreak/>
          <w:t xml:space="preserve">       cout&lt;&lt;"Total swaps:"&lt;&lt;swaps&lt;&lt;endl;</w:t>
        </w:r>
      </w:ins>
    </w:p>
    <w:p w14:paraId="26E264E4" w14:textId="3F90F6BA" w:rsidR="00144F03" w:rsidRDefault="00144F03" w:rsidP="00144F03">
      <w:pPr>
        <w:rPr>
          <w:ins w:id="462" w:author="Deepika Mullagura"/>
          <w:lang w:val="en-US"/>
        </w:rPr>
      </w:pPr>
      <w:ins w:id="463" w:author="Deepika Mullagura">
        <w:r w:rsidRPr="00144F03">
          <w:rPr>
            <w:lang w:val="en-US"/>
          </w:rPr>
          <w:t xml:space="preserve">    cout&lt;&lt;"Total </w:t>
        </w:r>
        <w:proofErr w:type="spellStart"/>
        <w:r w:rsidRPr="00144F03">
          <w:rPr>
            <w:lang w:val="en-US"/>
          </w:rPr>
          <w:t>comparisions</w:t>
        </w:r>
        <w:proofErr w:type="spellEnd"/>
        <w:r w:rsidRPr="00144F03">
          <w:rPr>
            <w:lang w:val="en-US"/>
          </w:rPr>
          <w:t>:"&lt;&lt;comp&lt;&lt;endl;</w:t>
        </w:r>
      </w:ins>
    </w:p>
    <w:p w14:paraId="7DAFFE99" w14:textId="77777777" w:rsidR="009F53C3" w:rsidRPr="00144F03" w:rsidRDefault="009F53C3" w:rsidP="009F53C3">
      <w:pPr>
        <w:rPr>
          <w:ins w:id="464" w:author="Deepika Mullagura"/>
          <w:lang w:val="en-US"/>
        </w:rPr>
      </w:pPr>
      <w:ins w:id="465" w:author="Deepika Mullagura">
        <w:r w:rsidRPr="00144F03">
          <w:rPr>
            <w:lang w:val="en-US"/>
          </w:rPr>
          <w:t>}</w:t>
        </w:r>
      </w:ins>
    </w:p>
    <w:p w14:paraId="63C720AD" w14:textId="77777777" w:rsidR="009F53C3" w:rsidRPr="00144F03" w:rsidRDefault="009F53C3" w:rsidP="009F53C3">
      <w:pPr>
        <w:rPr>
          <w:ins w:id="466" w:author="Deepika Mullagura"/>
          <w:lang w:val="en-US"/>
        </w:rPr>
      </w:pPr>
      <w:ins w:id="467" w:author="Deepika Mullagura">
        <w:r w:rsidRPr="00144F03">
          <w:rPr>
            <w:lang w:val="en-US"/>
          </w:rPr>
          <w:t xml:space="preserve">int </w:t>
        </w:r>
        <w:proofErr w:type="gramStart"/>
        <w:r w:rsidRPr="00144F03">
          <w:rPr>
            <w:lang w:val="en-US"/>
          </w:rPr>
          <w:t>main(</w:t>
        </w:r>
        <w:proofErr w:type="gramEnd"/>
        <w:r w:rsidRPr="00144F03">
          <w:rPr>
            <w:lang w:val="en-US"/>
          </w:rPr>
          <w:t>)</w:t>
        </w:r>
      </w:ins>
    </w:p>
    <w:p w14:paraId="693D78AB" w14:textId="77777777" w:rsidR="009F53C3" w:rsidRPr="00144F03" w:rsidRDefault="009F53C3" w:rsidP="009F53C3">
      <w:pPr>
        <w:rPr>
          <w:ins w:id="468" w:author="Deepika Mullagura"/>
          <w:lang w:val="en-US"/>
        </w:rPr>
      </w:pPr>
      <w:ins w:id="469" w:author="Deepika Mullagura">
        <w:r w:rsidRPr="00144F03">
          <w:rPr>
            <w:lang w:val="en-US"/>
          </w:rPr>
          <w:t>{</w:t>
        </w:r>
      </w:ins>
    </w:p>
    <w:p w14:paraId="764B2091" w14:textId="77777777" w:rsidR="009F53C3" w:rsidRPr="00144F03" w:rsidRDefault="009F53C3" w:rsidP="009F53C3">
      <w:pPr>
        <w:rPr>
          <w:ins w:id="470" w:author="Deepika Mullagura"/>
          <w:lang w:val="en-US"/>
        </w:rPr>
      </w:pPr>
      <w:ins w:id="471" w:author="Deepika Mullagura">
        <w:r w:rsidRPr="00144F03">
          <w:rPr>
            <w:lang w:val="en-US"/>
          </w:rPr>
          <w:t xml:space="preserve">    int </w:t>
        </w:r>
        <w:proofErr w:type="spellStart"/>
        <w:proofErr w:type="gramStart"/>
        <w:r w:rsidRPr="00144F03">
          <w:rPr>
            <w:lang w:val="en-US"/>
          </w:rPr>
          <w:t>n,t</w:t>
        </w:r>
        <w:proofErr w:type="spellEnd"/>
        <w:proofErr w:type="gramEnd"/>
        <w:r w:rsidRPr="00144F03">
          <w:rPr>
            <w:lang w:val="en-US"/>
          </w:rPr>
          <w:t>;</w:t>
        </w:r>
      </w:ins>
    </w:p>
    <w:p w14:paraId="3B2D62D2" w14:textId="77777777" w:rsidR="009F53C3" w:rsidRPr="00144F03" w:rsidRDefault="009F53C3" w:rsidP="009F53C3">
      <w:pPr>
        <w:rPr>
          <w:ins w:id="472" w:author="Deepika Mullagura"/>
          <w:lang w:val="en-US"/>
        </w:rPr>
      </w:pPr>
      <w:ins w:id="473" w:author="Deepika Mullagura">
        <w:r w:rsidRPr="00144F03">
          <w:rPr>
            <w:lang w:val="en-US"/>
          </w:rPr>
          <w:t xml:space="preserve">    cout&lt;&lt;"Enter the number of test cases:" &lt;&lt;endl;</w:t>
        </w:r>
      </w:ins>
    </w:p>
    <w:p w14:paraId="5734EDC7" w14:textId="77777777" w:rsidR="009F53C3" w:rsidRPr="00144F03" w:rsidRDefault="009F53C3" w:rsidP="009F53C3">
      <w:pPr>
        <w:rPr>
          <w:ins w:id="474" w:author="Deepika Mullagura"/>
          <w:lang w:val="en-US"/>
        </w:rPr>
      </w:pPr>
      <w:ins w:id="475" w:author="Deepika Mullagura">
        <w:r w:rsidRPr="00144F03">
          <w:rPr>
            <w:lang w:val="en-US"/>
          </w:rPr>
          <w:t xml:space="preserve">    cin&gt;&gt;t;</w:t>
        </w:r>
      </w:ins>
    </w:p>
    <w:p w14:paraId="2492BCD1" w14:textId="77777777" w:rsidR="009F53C3" w:rsidRPr="00144F03" w:rsidRDefault="009F53C3" w:rsidP="009F53C3">
      <w:pPr>
        <w:rPr>
          <w:ins w:id="476" w:author="Deepika Mullagura"/>
          <w:lang w:val="en-US"/>
        </w:rPr>
      </w:pPr>
      <w:ins w:id="477" w:author="Deepika Mullagura">
        <w:r w:rsidRPr="00144F03">
          <w:rPr>
            <w:lang w:val="en-US"/>
          </w:rPr>
          <w:t xml:space="preserve">    </w:t>
        </w:r>
        <w:proofErr w:type="gramStart"/>
        <w:r w:rsidRPr="00144F03">
          <w:rPr>
            <w:lang w:val="en-US"/>
          </w:rPr>
          <w:t>for(</w:t>
        </w:r>
        <w:proofErr w:type="gramEnd"/>
        <w:r w:rsidRPr="00144F03">
          <w:rPr>
            <w:lang w:val="en-US"/>
          </w:rPr>
          <w:t xml:space="preserve">int </w:t>
        </w:r>
        <w:proofErr w:type="spellStart"/>
        <w:r w:rsidRPr="00144F03">
          <w:rPr>
            <w:lang w:val="en-US"/>
          </w:rPr>
          <w:t>i</w:t>
        </w:r>
        <w:proofErr w:type="spellEnd"/>
        <w:r w:rsidRPr="00144F03">
          <w:rPr>
            <w:lang w:val="en-US"/>
          </w:rPr>
          <w:t>=0;i&lt;</w:t>
        </w:r>
        <w:proofErr w:type="spellStart"/>
        <w:r w:rsidRPr="00144F03">
          <w:rPr>
            <w:lang w:val="en-US"/>
          </w:rPr>
          <w:t>t;i</w:t>
        </w:r>
        <w:proofErr w:type="spellEnd"/>
        <w:r w:rsidRPr="00144F03">
          <w:rPr>
            <w:lang w:val="en-US"/>
          </w:rPr>
          <w:t>++)</w:t>
        </w:r>
      </w:ins>
    </w:p>
    <w:p w14:paraId="2C626961" w14:textId="77777777" w:rsidR="009F53C3" w:rsidRPr="00144F03" w:rsidRDefault="009F53C3" w:rsidP="009F53C3">
      <w:pPr>
        <w:rPr>
          <w:ins w:id="478" w:author="Deepika Mullagura"/>
          <w:lang w:val="en-US"/>
        </w:rPr>
      </w:pPr>
      <w:ins w:id="479" w:author="Deepika Mullagura">
        <w:r w:rsidRPr="00144F03">
          <w:rPr>
            <w:lang w:val="en-US"/>
          </w:rPr>
          <w:t xml:space="preserve">    {</w:t>
        </w:r>
      </w:ins>
    </w:p>
    <w:p w14:paraId="567184B4" w14:textId="77777777" w:rsidR="009F53C3" w:rsidRPr="00144F03" w:rsidRDefault="009F53C3" w:rsidP="009F53C3">
      <w:pPr>
        <w:rPr>
          <w:ins w:id="480" w:author="Deepika Mullagura"/>
          <w:lang w:val="en-US"/>
        </w:rPr>
      </w:pPr>
      <w:ins w:id="481" w:author="Deepika Mullagura">
        <w:r w:rsidRPr="00144F03">
          <w:rPr>
            <w:lang w:val="en-US"/>
          </w:rPr>
          <w:t xml:space="preserve">        cout&lt;&lt;"Enter the size of Araay:"&lt;&lt;endl;</w:t>
        </w:r>
      </w:ins>
    </w:p>
    <w:p w14:paraId="5BFCDEC1" w14:textId="77777777" w:rsidR="009F53C3" w:rsidRPr="00144F03" w:rsidRDefault="009F53C3" w:rsidP="009F53C3">
      <w:pPr>
        <w:rPr>
          <w:ins w:id="482" w:author="Deepika Mullagura"/>
          <w:lang w:val="en-US"/>
        </w:rPr>
      </w:pPr>
      <w:ins w:id="483" w:author="Deepika Mullagura">
        <w:r w:rsidRPr="00144F03">
          <w:rPr>
            <w:lang w:val="en-US"/>
          </w:rPr>
          <w:t xml:space="preserve">        cin&gt;&gt;n;</w:t>
        </w:r>
      </w:ins>
    </w:p>
    <w:p w14:paraId="0EFA8B80" w14:textId="77777777" w:rsidR="009F53C3" w:rsidRPr="00144F03" w:rsidRDefault="009F53C3" w:rsidP="009F53C3">
      <w:pPr>
        <w:rPr>
          <w:ins w:id="484" w:author="Deepika Mullagura"/>
          <w:lang w:val="en-US"/>
        </w:rPr>
      </w:pPr>
      <w:ins w:id="485" w:author="Deepika Mullagura">
        <w:r w:rsidRPr="00144F03">
          <w:rPr>
            <w:lang w:val="en-US"/>
          </w:rPr>
          <w:t xml:space="preserve">        cout&lt;&lt;"Enter the elements of array:"&lt;&lt;endl;</w:t>
        </w:r>
      </w:ins>
    </w:p>
    <w:p w14:paraId="3CC66ADE" w14:textId="77777777" w:rsidR="009F53C3" w:rsidRPr="00144F03" w:rsidRDefault="009F53C3" w:rsidP="009F53C3">
      <w:pPr>
        <w:rPr>
          <w:ins w:id="486" w:author="Deepika Mullagura"/>
          <w:lang w:val="en-US"/>
        </w:rPr>
      </w:pPr>
      <w:ins w:id="487" w:author="Deepika Mullagura">
        <w:r w:rsidRPr="00144F03">
          <w:rPr>
            <w:lang w:val="en-US"/>
          </w:rPr>
          <w:t xml:space="preserve">        int a[n];</w:t>
        </w:r>
      </w:ins>
    </w:p>
    <w:p w14:paraId="22FE976C" w14:textId="77777777" w:rsidR="009F53C3" w:rsidRPr="00144F03" w:rsidRDefault="009F53C3" w:rsidP="009F53C3">
      <w:pPr>
        <w:rPr>
          <w:ins w:id="488" w:author="Deepika Mullagura"/>
          <w:lang w:val="en-US"/>
        </w:rPr>
      </w:pPr>
      <w:ins w:id="489" w:author="Deepika Mullagura">
        <w:r w:rsidRPr="00144F03">
          <w:rPr>
            <w:lang w:val="en-US"/>
          </w:rPr>
          <w:t xml:space="preserve">        </w:t>
        </w:r>
        <w:proofErr w:type="gramStart"/>
        <w:r w:rsidRPr="00144F03">
          <w:rPr>
            <w:lang w:val="en-US"/>
          </w:rPr>
          <w:t>for(</w:t>
        </w:r>
        <w:proofErr w:type="gramEnd"/>
        <w:r w:rsidRPr="00144F03">
          <w:rPr>
            <w:lang w:val="en-US"/>
          </w:rPr>
          <w:t>int j=0;j&lt;</w:t>
        </w:r>
        <w:proofErr w:type="spellStart"/>
        <w:r w:rsidRPr="00144F03">
          <w:rPr>
            <w:lang w:val="en-US"/>
          </w:rPr>
          <w:t>n;j</w:t>
        </w:r>
        <w:proofErr w:type="spellEnd"/>
        <w:r w:rsidRPr="00144F03">
          <w:rPr>
            <w:lang w:val="en-US"/>
          </w:rPr>
          <w:t>++)</w:t>
        </w:r>
      </w:ins>
    </w:p>
    <w:p w14:paraId="1C03DCBC" w14:textId="77777777" w:rsidR="009F53C3" w:rsidRPr="00144F03" w:rsidRDefault="009F53C3" w:rsidP="009F53C3">
      <w:pPr>
        <w:rPr>
          <w:ins w:id="490" w:author="Deepika Mullagura"/>
          <w:lang w:val="en-US"/>
        </w:rPr>
      </w:pPr>
      <w:ins w:id="491" w:author="Deepika Mullagura">
        <w:r w:rsidRPr="00144F03">
          <w:rPr>
            <w:lang w:val="en-US"/>
          </w:rPr>
          <w:t xml:space="preserve">        {</w:t>
        </w:r>
      </w:ins>
    </w:p>
    <w:p w14:paraId="5B37CB3F" w14:textId="77777777" w:rsidR="009F53C3" w:rsidRPr="00144F03" w:rsidRDefault="009F53C3" w:rsidP="009F53C3">
      <w:pPr>
        <w:rPr>
          <w:ins w:id="492" w:author="Deepika Mullagura"/>
          <w:lang w:val="en-US"/>
        </w:rPr>
      </w:pPr>
      <w:ins w:id="493" w:author="Deepika Mullagura">
        <w:r w:rsidRPr="00144F03">
          <w:rPr>
            <w:lang w:val="en-US"/>
          </w:rPr>
          <w:t xml:space="preserve">            cin&gt;&gt;a[j];</w:t>
        </w:r>
      </w:ins>
    </w:p>
    <w:p w14:paraId="067D1D83" w14:textId="77777777" w:rsidR="009F53C3" w:rsidRPr="00144F03" w:rsidRDefault="009F53C3" w:rsidP="009F53C3">
      <w:pPr>
        <w:rPr>
          <w:ins w:id="494" w:author="Deepika Mullagura"/>
          <w:lang w:val="en-US"/>
        </w:rPr>
      </w:pPr>
      <w:ins w:id="495" w:author="Deepika Mullagura">
        <w:r w:rsidRPr="00144F03">
          <w:rPr>
            <w:lang w:val="en-US"/>
          </w:rPr>
          <w:t xml:space="preserve">        }</w:t>
        </w:r>
      </w:ins>
    </w:p>
    <w:p w14:paraId="08E1D41B" w14:textId="77777777" w:rsidR="009F53C3" w:rsidRPr="00144F03" w:rsidRDefault="009F53C3" w:rsidP="009F53C3">
      <w:pPr>
        <w:rPr>
          <w:ins w:id="496" w:author="Deepika Mullagura"/>
          <w:lang w:val="en-US"/>
        </w:rPr>
      </w:pPr>
      <w:ins w:id="497" w:author="Deepika Mullagura">
        <w:r w:rsidRPr="00144F03">
          <w:rPr>
            <w:lang w:val="en-US"/>
          </w:rPr>
          <w:t xml:space="preserve">        selection(</w:t>
        </w:r>
        <w:proofErr w:type="spellStart"/>
        <w:proofErr w:type="gramStart"/>
        <w:r w:rsidRPr="00144F03">
          <w:rPr>
            <w:lang w:val="en-US"/>
          </w:rPr>
          <w:t>a,n</w:t>
        </w:r>
        <w:proofErr w:type="spellEnd"/>
        <w:proofErr w:type="gramEnd"/>
        <w:r w:rsidRPr="00144F03">
          <w:rPr>
            <w:lang w:val="en-US"/>
          </w:rPr>
          <w:t>);</w:t>
        </w:r>
      </w:ins>
    </w:p>
    <w:p w14:paraId="5A92B50C" w14:textId="77777777" w:rsidR="009F53C3" w:rsidRPr="00144F03" w:rsidRDefault="009F53C3" w:rsidP="009F53C3">
      <w:pPr>
        <w:rPr>
          <w:ins w:id="498" w:author="Deepika Mullagura"/>
          <w:lang w:val="en-US"/>
        </w:rPr>
      </w:pPr>
      <w:ins w:id="499" w:author="Deepika Mullagura">
        <w:r w:rsidRPr="00144F03">
          <w:rPr>
            <w:lang w:val="en-US"/>
          </w:rPr>
          <w:t xml:space="preserve">        cout&lt;&lt;"Sorted array:"&lt;&lt;endl;</w:t>
        </w:r>
      </w:ins>
    </w:p>
    <w:p w14:paraId="493871C3" w14:textId="77777777" w:rsidR="009F53C3" w:rsidRPr="00144F03" w:rsidRDefault="009F53C3" w:rsidP="009F53C3">
      <w:pPr>
        <w:rPr>
          <w:ins w:id="500" w:author="Deepika Mullagura"/>
          <w:lang w:val="en-US"/>
        </w:rPr>
      </w:pPr>
      <w:ins w:id="501" w:author="Deepika Mullagura">
        <w:r w:rsidRPr="00144F03">
          <w:rPr>
            <w:lang w:val="en-US"/>
          </w:rPr>
          <w:t xml:space="preserve">        </w:t>
        </w:r>
        <w:proofErr w:type="gramStart"/>
        <w:r w:rsidRPr="00144F03">
          <w:rPr>
            <w:lang w:val="en-US"/>
          </w:rPr>
          <w:t>for(</w:t>
        </w:r>
        <w:proofErr w:type="gramEnd"/>
        <w:r w:rsidRPr="00144F03">
          <w:rPr>
            <w:lang w:val="en-US"/>
          </w:rPr>
          <w:t>int j=0;j&lt;</w:t>
        </w:r>
        <w:proofErr w:type="spellStart"/>
        <w:r w:rsidRPr="00144F03">
          <w:rPr>
            <w:lang w:val="en-US"/>
          </w:rPr>
          <w:t>n;j</w:t>
        </w:r>
        <w:proofErr w:type="spellEnd"/>
        <w:r w:rsidRPr="00144F03">
          <w:rPr>
            <w:lang w:val="en-US"/>
          </w:rPr>
          <w:t>++)</w:t>
        </w:r>
      </w:ins>
    </w:p>
    <w:p w14:paraId="15712EF8" w14:textId="77777777" w:rsidR="009F53C3" w:rsidRPr="00144F03" w:rsidRDefault="009F53C3" w:rsidP="009F53C3">
      <w:pPr>
        <w:rPr>
          <w:ins w:id="502" w:author="Deepika Mullagura"/>
          <w:lang w:val="en-US"/>
        </w:rPr>
      </w:pPr>
      <w:ins w:id="503" w:author="Deepika Mullagura">
        <w:r w:rsidRPr="00144F03">
          <w:rPr>
            <w:lang w:val="en-US"/>
          </w:rPr>
          <w:t xml:space="preserve">        {</w:t>
        </w:r>
      </w:ins>
    </w:p>
    <w:p w14:paraId="32238D80" w14:textId="77777777" w:rsidR="009F53C3" w:rsidRPr="00144F03" w:rsidRDefault="009F53C3" w:rsidP="009F53C3">
      <w:pPr>
        <w:rPr>
          <w:ins w:id="504" w:author="Deepika Mullagura"/>
          <w:lang w:val="en-US"/>
        </w:rPr>
      </w:pPr>
      <w:ins w:id="505" w:author="Deepika Mullagura">
        <w:r w:rsidRPr="00144F03">
          <w:rPr>
            <w:lang w:val="en-US"/>
          </w:rPr>
          <w:t xml:space="preserve">            cout&lt;&lt;a[j]&lt;&lt;" ";</w:t>
        </w:r>
      </w:ins>
    </w:p>
    <w:p w14:paraId="18F84430" w14:textId="77777777" w:rsidR="009F53C3" w:rsidRPr="00144F03" w:rsidRDefault="009F53C3" w:rsidP="009F53C3">
      <w:pPr>
        <w:rPr>
          <w:ins w:id="506" w:author="Deepika Mullagura"/>
          <w:lang w:val="en-US"/>
        </w:rPr>
      </w:pPr>
      <w:ins w:id="507" w:author="Deepika Mullagura">
        <w:r w:rsidRPr="00144F03">
          <w:rPr>
            <w:lang w:val="en-US"/>
          </w:rPr>
          <w:t xml:space="preserve">        }</w:t>
        </w:r>
      </w:ins>
    </w:p>
    <w:p w14:paraId="075CB35E" w14:textId="77777777" w:rsidR="009F53C3" w:rsidRPr="00144F03" w:rsidRDefault="009F53C3" w:rsidP="009F53C3">
      <w:pPr>
        <w:rPr>
          <w:ins w:id="508" w:author="Deepika Mullagura"/>
          <w:lang w:val="en-US"/>
        </w:rPr>
      </w:pPr>
      <w:ins w:id="509" w:author="Deepika Mullagura">
        <w:r w:rsidRPr="00144F03">
          <w:rPr>
            <w:lang w:val="en-US"/>
          </w:rPr>
          <w:t xml:space="preserve">        cout&lt;&lt;endl;</w:t>
        </w:r>
      </w:ins>
    </w:p>
    <w:p w14:paraId="0A59CD08" w14:textId="77777777" w:rsidR="009F53C3" w:rsidRPr="00144F03" w:rsidRDefault="009F53C3" w:rsidP="009F53C3">
      <w:pPr>
        <w:rPr>
          <w:ins w:id="510" w:author="Deepika Mullagura"/>
          <w:lang w:val="en-US"/>
        </w:rPr>
      </w:pPr>
      <w:ins w:id="511" w:author="Deepika Mullagura">
        <w:r w:rsidRPr="00144F03">
          <w:rPr>
            <w:lang w:val="en-US"/>
          </w:rPr>
          <w:t xml:space="preserve">    }</w:t>
        </w:r>
      </w:ins>
    </w:p>
    <w:p w14:paraId="321B6201" w14:textId="77777777" w:rsidR="009F53C3" w:rsidRDefault="009F53C3" w:rsidP="009F53C3">
      <w:pPr>
        <w:rPr>
          <w:ins w:id="512" w:author="Deepika Mullagura"/>
          <w:lang w:val="en-US"/>
        </w:rPr>
      </w:pPr>
      <w:ins w:id="513" w:author="Deepika Mullagura">
        <w:r w:rsidRPr="00144F03">
          <w:rPr>
            <w:lang w:val="en-US"/>
          </w:rPr>
          <w:t>}</w:t>
        </w:r>
      </w:ins>
    </w:p>
    <w:p w14:paraId="37561D54" w14:textId="77777777" w:rsidR="009F53C3" w:rsidRDefault="009F53C3" w:rsidP="00144F03">
      <w:pPr>
        <w:rPr>
          <w:ins w:id="514" w:author="Deepika Mullagura"/>
          <w:lang w:val="en-US"/>
        </w:rPr>
      </w:pPr>
    </w:p>
    <w:p w14:paraId="554521FD" w14:textId="5835C086" w:rsidR="009F53C3" w:rsidRDefault="009F53C3" w:rsidP="00144F03">
      <w:pPr>
        <w:rPr>
          <w:ins w:id="515" w:author="Deepika Mullagura"/>
          <w:lang w:val="en-US"/>
        </w:rPr>
      </w:pPr>
    </w:p>
    <w:p w14:paraId="2127B7D0" w14:textId="0BC365F5" w:rsidR="009F53C3" w:rsidRDefault="009F53C3" w:rsidP="00144F03">
      <w:pPr>
        <w:rPr>
          <w:ins w:id="516" w:author="Deepika Mullagura"/>
          <w:lang w:val="en-US"/>
        </w:rPr>
      </w:pPr>
    </w:p>
    <w:p w14:paraId="622B0EBD" w14:textId="28E16558" w:rsidR="009F53C3" w:rsidRDefault="009F53C3" w:rsidP="00144F03">
      <w:pPr>
        <w:rPr>
          <w:ins w:id="517" w:author="Deepika Mullagura"/>
          <w:lang w:val="en-US"/>
        </w:rPr>
      </w:pPr>
    </w:p>
    <w:p w14:paraId="4F693B26" w14:textId="15095F47" w:rsidR="009F53C3" w:rsidRDefault="009F53C3" w:rsidP="00144F03">
      <w:pPr>
        <w:rPr>
          <w:ins w:id="518" w:author="Deepika Mullagura"/>
          <w:lang w:val="en-US"/>
        </w:rPr>
      </w:pPr>
    </w:p>
    <w:p w14:paraId="2398D686" w14:textId="77777777" w:rsidR="009F53C3" w:rsidRDefault="009F53C3" w:rsidP="00144F03">
      <w:pPr>
        <w:rPr>
          <w:ins w:id="519" w:author="Deepika Mullagura"/>
          <w:lang w:val="en-US"/>
        </w:rPr>
      </w:pPr>
    </w:p>
    <w:p w14:paraId="4AB72F84" w14:textId="77777777" w:rsidR="009F53C3" w:rsidRPr="00395117" w:rsidRDefault="003C6BE2" w:rsidP="003C6BE2">
      <w:pPr>
        <w:rPr>
          <w:ins w:id="520" w:author="Deepika Mullagura"/>
          <w:b/>
          <w:bCs/>
          <w:lang w:val="en-US"/>
        </w:rPr>
      </w:pPr>
      <w:r w:rsidRPr="00395117">
        <w:rPr>
          <w:b/>
          <w:bCs/>
          <w:lang w:val="en-US"/>
        </w:rPr>
        <w:t>OUTPUT:</w:t>
      </w:r>
    </w:p>
    <w:p w14:paraId="17599CFF" w14:textId="47A63394" w:rsidR="003C6BE2" w:rsidRPr="00CF1004" w:rsidRDefault="009F53C3" w:rsidP="003C6BE2">
      <w:pPr>
        <w:rPr>
          <w:lang w:val="en-US"/>
        </w:rPr>
      </w:pPr>
      <w:r>
        <w:rPr>
          <w:noProof/>
          <w:lang w:val="en-US"/>
        </w:rPr>
        <w:drawing>
          <wp:inline distT="0" distB="0" distL="0" distR="0" wp14:anchorId="4E15A1A3" wp14:editId="4E393E36">
            <wp:extent cx="60071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07100" cy="4324350"/>
                    </a:xfrm>
                    <a:prstGeom prst="rect">
                      <a:avLst/>
                    </a:prstGeom>
                  </pic:spPr>
                </pic:pic>
              </a:graphicData>
            </a:graphic>
          </wp:inline>
        </w:drawing>
      </w:r>
      <w:r w:rsidR="004130CA">
        <w:rPr>
          <w:noProof/>
          <w:lang w:val="en-US"/>
        </w:rPr>
        <w:drawing>
          <wp:anchor distT="0" distB="0" distL="114300" distR="114300" simplePos="0" relativeHeight="251658240" behindDoc="1" locked="0" layoutInCell="1" allowOverlap="1" wp14:anchorId="6584F55B" wp14:editId="2171FCE2">
            <wp:simplePos x="0" y="0"/>
            <wp:positionH relativeFrom="column">
              <wp:posOffset>0</wp:posOffset>
            </wp:positionH>
            <wp:positionV relativeFrom="paragraph">
              <wp:posOffset>-6956425</wp:posOffset>
            </wp:positionV>
            <wp:extent cx="6273800" cy="4133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73800" cy="4133850"/>
                    </a:xfrm>
                    <a:prstGeom prst="rect">
                      <a:avLst/>
                    </a:prstGeom>
                  </pic:spPr>
                </pic:pic>
              </a:graphicData>
            </a:graphic>
            <wp14:sizeRelH relativeFrom="page">
              <wp14:pctWidth>0</wp14:pctWidth>
            </wp14:sizeRelH>
            <wp14:sizeRelV relativeFrom="page">
              <wp14:pctHeight>0</wp14:pctHeight>
            </wp14:sizeRelV>
          </wp:anchor>
        </w:drawing>
      </w:r>
    </w:p>
    <w:p w14:paraId="16BAC39C" w14:textId="77777777" w:rsidR="004130CA" w:rsidRDefault="004130CA" w:rsidP="003C6BE2">
      <w:pPr>
        <w:rPr>
          <w:b/>
          <w:bCs/>
          <w:lang w:val="en-US"/>
        </w:rPr>
      </w:pPr>
    </w:p>
    <w:p w14:paraId="0AF374A4" w14:textId="77777777" w:rsidR="004130CA" w:rsidRDefault="004130CA" w:rsidP="003C6BE2">
      <w:pPr>
        <w:rPr>
          <w:ins w:id="521" w:author="Deepika Mullagura"/>
          <w:b/>
          <w:bCs/>
          <w:lang w:val="en-US"/>
        </w:rPr>
      </w:pPr>
    </w:p>
    <w:p w14:paraId="64C50909" w14:textId="77777777" w:rsidR="004130CA" w:rsidRDefault="004130CA" w:rsidP="003C6BE2">
      <w:pPr>
        <w:rPr>
          <w:ins w:id="522" w:author="Deepika Mullagura"/>
          <w:b/>
          <w:bCs/>
          <w:lang w:val="en-US"/>
        </w:rPr>
      </w:pPr>
    </w:p>
    <w:p w14:paraId="5CCD862C" w14:textId="77777777" w:rsidR="004130CA" w:rsidRDefault="004130CA" w:rsidP="003C6BE2">
      <w:pPr>
        <w:rPr>
          <w:ins w:id="523" w:author="Deepika Mullagura"/>
          <w:b/>
          <w:bCs/>
          <w:lang w:val="en-US"/>
        </w:rPr>
      </w:pPr>
    </w:p>
    <w:p w14:paraId="69AA582A" w14:textId="77777777" w:rsidR="004130CA" w:rsidRDefault="004130CA" w:rsidP="003C6BE2">
      <w:pPr>
        <w:rPr>
          <w:ins w:id="524" w:author="Deepika Mullagura"/>
          <w:b/>
          <w:bCs/>
          <w:lang w:val="en-US"/>
        </w:rPr>
      </w:pPr>
    </w:p>
    <w:p w14:paraId="2CB27D4E" w14:textId="77777777" w:rsidR="004130CA" w:rsidRDefault="004130CA" w:rsidP="003C6BE2">
      <w:pPr>
        <w:rPr>
          <w:ins w:id="525" w:author="Deepika Mullagura"/>
          <w:b/>
          <w:bCs/>
          <w:lang w:val="en-US"/>
        </w:rPr>
      </w:pPr>
    </w:p>
    <w:p w14:paraId="353241B3" w14:textId="77777777" w:rsidR="004130CA" w:rsidRDefault="004130CA" w:rsidP="003C6BE2">
      <w:pPr>
        <w:rPr>
          <w:ins w:id="526" w:author="Deepika Mullagura"/>
          <w:b/>
          <w:bCs/>
          <w:lang w:val="en-US"/>
        </w:rPr>
      </w:pPr>
    </w:p>
    <w:p w14:paraId="3655C091" w14:textId="77777777" w:rsidR="004130CA" w:rsidRDefault="004130CA" w:rsidP="003C6BE2">
      <w:pPr>
        <w:rPr>
          <w:ins w:id="527" w:author="Deepika Mullagura"/>
          <w:b/>
          <w:bCs/>
          <w:lang w:val="en-US"/>
        </w:rPr>
      </w:pPr>
    </w:p>
    <w:p w14:paraId="504EE28A" w14:textId="77777777" w:rsidR="004130CA" w:rsidRDefault="004130CA" w:rsidP="003C6BE2">
      <w:pPr>
        <w:rPr>
          <w:ins w:id="528" w:author="Deepika Mullagura"/>
          <w:b/>
          <w:bCs/>
          <w:lang w:val="en-US"/>
        </w:rPr>
      </w:pPr>
    </w:p>
    <w:p w14:paraId="599B1A79" w14:textId="77777777" w:rsidR="004130CA" w:rsidRDefault="004130CA" w:rsidP="003C6BE2">
      <w:pPr>
        <w:rPr>
          <w:ins w:id="529" w:author="Deepika Mullagura"/>
          <w:b/>
          <w:bCs/>
          <w:lang w:val="en-US"/>
        </w:rPr>
      </w:pPr>
    </w:p>
    <w:p w14:paraId="432AD448" w14:textId="40F8E4CE" w:rsidR="004130CA" w:rsidRDefault="004130CA" w:rsidP="003C6BE2">
      <w:pPr>
        <w:rPr>
          <w:ins w:id="530" w:author="Deepika Mullagura"/>
          <w:b/>
          <w:bCs/>
          <w:lang w:val="en-US"/>
        </w:rPr>
      </w:pPr>
    </w:p>
    <w:p w14:paraId="276E8CAD" w14:textId="77777777" w:rsidR="00395117" w:rsidRDefault="00395117" w:rsidP="003C6BE2">
      <w:pPr>
        <w:rPr>
          <w:ins w:id="531" w:author="Deepika Mullagura"/>
          <w:b/>
          <w:bCs/>
          <w:lang w:val="en-US"/>
        </w:rPr>
      </w:pPr>
    </w:p>
    <w:p w14:paraId="33AF487F" w14:textId="067ED10D" w:rsidR="000154ED" w:rsidRDefault="003C6BE2" w:rsidP="003C6BE2">
      <w:pPr>
        <w:rPr>
          <w:ins w:id="532" w:author="Deepika Mullagura"/>
          <w:b/>
          <w:bCs/>
          <w:lang w:val="en-US"/>
        </w:rPr>
      </w:pPr>
      <w:r w:rsidRPr="000154ED">
        <w:rPr>
          <w:b/>
          <w:bCs/>
          <w:lang w:val="en-US"/>
        </w:rPr>
        <w:lastRenderedPageBreak/>
        <w:t>9.</w:t>
      </w:r>
      <w:ins w:id="533" w:author="Deepika Mullagura">
        <w:r w:rsidR="000154ED" w:rsidRPr="000154ED">
          <w:t xml:space="preserve"> </w:t>
        </w:r>
        <w:r w:rsidR="000154ED" w:rsidRPr="000154ED">
          <w:rPr>
            <w:b/>
            <w:bCs/>
          </w:rPr>
          <w:t xml:space="preserve">Given an unsorted array of positive integers, design an algorithm and implement it using a program to find whether there are any duplicate elements in the array or not. (use sorting) (Time Complexity = </w:t>
        </w:r>
        <w:proofErr w:type="gramStart"/>
        <w:r w:rsidR="000154ED" w:rsidRPr="000154ED">
          <w:rPr>
            <w:b/>
            <w:bCs/>
          </w:rPr>
          <w:t>O(</w:t>
        </w:r>
        <w:proofErr w:type="gramEnd"/>
        <w:r w:rsidR="000154ED" w:rsidRPr="000154ED">
          <w:rPr>
            <w:b/>
            <w:bCs/>
          </w:rPr>
          <w:t>n log n))</w:t>
        </w:r>
      </w:ins>
    </w:p>
    <w:p w14:paraId="260F9CB7" w14:textId="43627856" w:rsidR="003C6BE2" w:rsidRPr="000154ED" w:rsidRDefault="003C6BE2" w:rsidP="003C6BE2">
      <w:pPr>
        <w:rPr>
          <w:b/>
          <w:bCs/>
          <w:lang w:val="en-US"/>
        </w:rPr>
      </w:pPr>
      <w:r w:rsidRPr="000154ED">
        <w:rPr>
          <w:b/>
          <w:bCs/>
          <w:lang w:val="en-US"/>
        </w:rPr>
        <w:t>TO CHECK WEATHER DUPLICATE ELEMENT IS PRESENT OR NOT</w:t>
      </w:r>
    </w:p>
    <w:p w14:paraId="3FFBE9A1" w14:textId="77777777" w:rsidR="003C6BE2" w:rsidRDefault="003C6BE2" w:rsidP="003C6BE2">
      <w:pPr>
        <w:rPr>
          <w:b/>
          <w:bCs/>
          <w:lang w:val="en-US"/>
        </w:rPr>
      </w:pPr>
      <w:r w:rsidRPr="000154ED">
        <w:rPr>
          <w:b/>
          <w:bCs/>
          <w:lang w:val="en-US"/>
        </w:rPr>
        <w:t>CODE:</w:t>
      </w:r>
    </w:p>
    <w:p w14:paraId="013E7ACC" w14:textId="77777777" w:rsidR="00324E9E" w:rsidRPr="00324E9E" w:rsidRDefault="00324E9E" w:rsidP="00324E9E">
      <w:pPr>
        <w:rPr>
          <w:ins w:id="534" w:author="Deepika Mullagura"/>
          <w:lang w:val="en-US"/>
        </w:rPr>
      </w:pPr>
      <w:ins w:id="535" w:author="Deepika Mullagura">
        <w:r w:rsidRPr="00324E9E">
          <w:rPr>
            <w:lang w:val="en-US"/>
          </w:rPr>
          <w:t>#include &lt;bits/</w:t>
        </w:r>
        <w:proofErr w:type="spellStart"/>
        <w:r w:rsidRPr="00324E9E">
          <w:rPr>
            <w:lang w:val="en-US"/>
          </w:rPr>
          <w:t>stdc</w:t>
        </w:r>
        <w:proofErr w:type="spellEnd"/>
        <w:r w:rsidRPr="00324E9E">
          <w:rPr>
            <w:lang w:val="en-US"/>
          </w:rPr>
          <w:t>++.h&gt;</w:t>
        </w:r>
      </w:ins>
    </w:p>
    <w:p w14:paraId="54F991E4" w14:textId="77777777" w:rsidR="00324E9E" w:rsidRPr="00324E9E" w:rsidRDefault="00324E9E" w:rsidP="00324E9E">
      <w:pPr>
        <w:rPr>
          <w:ins w:id="536" w:author="Deepika Mullagura"/>
          <w:lang w:val="en-US"/>
        </w:rPr>
      </w:pPr>
      <w:ins w:id="537" w:author="Deepika Mullagura">
        <w:r w:rsidRPr="00324E9E">
          <w:rPr>
            <w:lang w:val="en-US"/>
          </w:rPr>
          <w:t>using namespace std;</w:t>
        </w:r>
      </w:ins>
    </w:p>
    <w:p w14:paraId="055EB0FF" w14:textId="77777777" w:rsidR="00324E9E" w:rsidRPr="00324E9E" w:rsidRDefault="00324E9E" w:rsidP="00324E9E">
      <w:pPr>
        <w:rPr>
          <w:ins w:id="538" w:author="Deepika Mullagura"/>
          <w:lang w:val="en-US"/>
        </w:rPr>
      </w:pPr>
    </w:p>
    <w:p w14:paraId="1CB8EB6C" w14:textId="77777777" w:rsidR="00324E9E" w:rsidRPr="00324E9E" w:rsidRDefault="00324E9E" w:rsidP="00324E9E">
      <w:pPr>
        <w:rPr>
          <w:ins w:id="539" w:author="Deepika Mullagura"/>
          <w:lang w:val="en-US"/>
        </w:rPr>
      </w:pPr>
      <w:ins w:id="540" w:author="Deepika Mullagura">
        <w:r w:rsidRPr="00324E9E">
          <w:rPr>
            <w:lang w:val="en-US"/>
          </w:rPr>
          <w:t xml:space="preserve">void </w:t>
        </w:r>
        <w:proofErr w:type="spellStart"/>
        <w:proofErr w:type="gramStart"/>
        <w:r w:rsidRPr="00324E9E">
          <w:rPr>
            <w:lang w:val="en-US"/>
          </w:rPr>
          <w:t>findDuplicates</w:t>
        </w:r>
        <w:proofErr w:type="spellEnd"/>
        <w:r w:rsidRPr="00324E9E">
          <w:rPr>
            <w:lang w:val="en-US"/>
          </w:rPr>
          <w:t>(</w:t>
        </w:r>
        <w:proofErr w:type="gramEnd"/>
        <w:r w:rsidRPr="00324E9E">
          <w:rPr>
            <w:lang w:val="en-US"/>
          </w:rPr>
          <w:t xml:space="preserve">int </w:t>
        </w:r>
        <w:proofErr w:type="spellStart"/>
        <w:r w:rsidRPr="00324E9E">
          <w:rPr>
            <w:lang w:val="en-US"/>
          </w:rPr>
          <w:t>arr</w:t>
        </w:r>
        <w:proofErr w:type="spellEnd"/>
        <w:r w:rsidRPr="00324E9E">
          <w:rPr>
            <w:lang w:val="en-US"/>
          </w:rPr>
          <w:t xml:space="preserve">[], int </w:t>
        </w:r>
        <w:proofErr w:type="spellStart"/>
        <w:r w:rsidRPr="00324E9E">
          <w:rPr>
            <w:lang w:val="en-US"/>
          </w:rPr>
          <w:t>len</w:t>
        </w:r>
        <w:proofErr w:type="spellEnd"/>
        <w:r w:rsidRPr="00324E9E">
          <w:rPr>
            <w:lang w:val="en-US"/>
          </w:rPr>
          <w:t>)</w:t>
        </w:r>
      </w:ins>
    </w:p>
    <w:p w14:paraId="7D2C5E54" w14:textId="77777777" w:rsidR="00324E9E" w:rsidRPr="00324E9E" w:rsidRDefault="00324E9E" w:rsidP="00324E9E">
      <w:pPr>
        <w:rPr>
          <w:ins w:id="541" w:author="Deepika Mullagura"/>
          <w:lang w:val="en-US"/>
        </w:rPr>
      </w:pPr>
      <w:ins w:id="542" w:author="Deepika Mullagura">
        <w:r w:rsidRPr="00324E9E">
          <w:rPr>
            <w:lang w:val="en-US"/>
          </w:rPr>
          <w:t>{</w:t>
        </w:r>
      </w:ins>
    </w:p>
    <w:p w14:paraId="2A2BC363" w14:textId="77777777" w:rsidR="00324E9E" w:rsidRPr="00324E9E" w:rsidRDefault="00324E9E" w:rsidP="00324E9E">
      <w:pPr>
        <w:rPr>
          <w:ins w:id="543" w:author="Deepika Mullagura"/>
          <w:lang w:val="en-US"/>
        </w:rPr>
      </w:pPr>
      <w:ins w:id="544" w:author="Deepika Mullagura">
        <w:r w:rsidRPr="00324E9E">
          <w:rPr>
            <w:lang w:val="en-US"/>
          </w:rPr>
          <w:t xml:space="preserve">    bool </w:t>
        </w:r>
        <w:proofErr w:type="spellStart"/>
        <w:r w:rsidRPr="00324E9E">
          <w:rPr>
            <w:lang w:val="en-US"/>
          </w:rPr>
          <w:t>ifPresent</w:t>
        </w:r>
        <w:proofErr w:type="spellEnd"/>
        <w:r w:rsidRPr="00324E9E">
          <w:rPr>
            <w:lang w:val="en-US"/>
          </w:rPr>
          <w:t xml:space="preserve"> = false;</w:t>
        </w:r>
      </w:ins>
    </w:p>
    <w:p w14:paraId="6BF38501" w14:textId="77777777" w:rsidR="00324E9E" w:rsidRPr="00324E9E" w:rsidRDefault="00324E9E" w:rsidP="00324E9E">
      <w:pPr>
        <w:rPr>
          <w:ins w:id="545" w:author="Deepika Mullagura"/>
          <w:lang w:val="en-US"/>
        </w:rPr>
      </w:pPr>
    </w:p>
    <w:p w14:paraId="7842619C" w14:textId="77777777" w:rsidR="00324E9E" w:rsidRPr="00324E9E" w:rsidRDefault="00324E9E" w:rsidP="00324E9E">
      <w:pPr>
        <w:rPr>
          <w:ins w:id="546" w:author="Deepika Mullagura"/>
          <w:lang w:val="en-US"/>
        </w:rPr>
      </w:pPr>
      <w:ins w:id="547" w:author="Deepika Mullagura">
        <w:r w:rsidRPr="00324E9E">
          <w:rPr>
            <w:lang w:val="en-US"/>
          </w:rPr>
          <w:t xml:space="preserve">    // </w:t>
        </w:r>
        <w:proofErr w:type="spellStart"/>
        <w:r w:rsidRPr="00324E9E">
          <w:rPr>
            <w:lang w:val="en-US"/>
          </w:rPr>
          <w:t>ArrayList</w:t>
        </w:r>
        <w:proofErr w:type="spellEnd"/>
        <w:r w:rsidRPr="00324E9E">
          <w:rPr>
            <w:lang w:val="en-US"/>
          </w:rPr>
          <w:t xml:space="preserve"> to store the output</w:t>
        </w:r>
      </w:ins>
    </w:p>
    <w:p w14:paraId="25A78D64" w14:textId="77777777" w:rsidR="00324E9E" w:rsidRPr="00324E9E" w:rsidRDefault="00324E9E" w:rsidP="00324E9E">
      <w:pPr>
        <w:rPr>
          <w:ins w:id="548" w:author="Deepika Mullagura"/>
          <w:lang w:val="en-US"/>
        </w:rPr>
      </w:pPr>
      <w:ins w:id="549" w:author="Deepika Mullagura">
        <w:r w:rsidRPr="00324E9E">
          <w:rPr>
            <w:lang w:val="en-US"/>
          </w:rPr>
          <w:t xml:space="preserve">    vector&lt;int&gt; al;</w:t>
        </w:r>
      </w:ins>
    </w:p>
    <w:p w14:paraId="27E80893" w14:textId="77777777" w:rsidR="00324E9E" w:rsidRPr="00324E9E" w:rsidRDefault="00324E9E" w:rsidP="00324E9E">
      <w:pPr>
        <w:rPr>
          <w:ins w:id="550" w:author="Deepika Mullagura"/>
          <w:lang w:val="en-US"/>
        </w:rPr>
      </w:pPr>
    </w:p>
    <w:p w14:paraId="0B9DC1AD" w14:textId="77777777" w:rsidR="00324E9E" w:rsidRPr="00324E9E" w:rsidRDefault="00324E9E" w:rsidP="00324E9E">
      <w:pPr>
        <w:rPr>
          <w:ins w:id="551" w:author="Deepika Mullagura"/>
          <w:lang w:val="en-US"/>
        </w:rPr>
      </w:pPr>
      <w:ins w:id="552" w:author="Deepika Mullagura">
        <w:r w:rsidRPr="00324E9E">
          <w:rPr>
            <w:lang w:val="en-US"/>
          </w:rPr>
          <w:t xml:space="preserve">    </w:t>
        </w:r>
        <w:proofErr w:type="gramStart"/>
        <w:r w:rsidRPr="00324E9E">
          <w:rPr>
            <w:lang w:val="en-US"/>
          </w:rPr>
          <w:t>for(</w:t>
        </w:r>
        <w:proofErr w:type="gramEnd"/>
        <w:r w:rsidRPr="00324E9E">
          <w:rPr>
            <w:lang w:val="en-US"/>
          </w:rPr>
          <w:t xml:space="preserve">int </w:t>
        </w:r>
        <w:proofErr w:type="spellStart"/>
        <w:r w:rsidRPr="00324E9E">
          <w:rPr>
            <w:lang w:val="en-US"/>
          </w:rPr>
          <w:t>i</w:t>
        </w:r>
        <w:proofErr w:type="spellEnd"/>
        <w:r w:rsidRPr="00324E9E">
          <w:rPr>
            <w:lang w:val="en-US"/>
          </w:rPr>
          <w:t xml:space="preserve"> = 0; </w:t>
        </w:r>
        <w:proofErr w:type="spellStart"/>
        <w:r w:rsidRPr="00324E9E">
          <w:rPr>
            <w:lang w:val="en-US"/>
          </w:rPr>
          <w:t>i</w:t>
        </w:r>
        <w:proofErr w:type="spellEnd"/>
        <w:r w:rsidRPr="00324E9E">
          <w:rPr>
            <w:lang w:val="en-US"/>
          </w:rPr>
          <w:t xml:space="preserve"> &lt; </w:t>
        </w:r>
        <w:proofErr w:type="spellStart"/>
        <w:r w:rsidRPr="00324E9E">
          <w:rPr>
            <w:lang w:val="en-US"/>
          </w:rPr>
          <w:t>len</w:t>
        </w:r>
        <w:proofErr w:type="spellEnd"/>
        <w:r w:rsidRPr="00324E9E">
          <w:rPr>
            <w:lang w:val="en-US"/>
          </w:rPr>
          <w:t xml:space="preserve"> - 1; </w:t>
        </w:r>
        <w:proofErr w:type="spellStart"/>
        <w:r w:rsidRPr="00324E9E">
          <w:rPr>
            <w:lang w:val="en-US"/>
          </w:rPr>
          <w:t>i</w:t>
        </w:r>
        <w:proofErr w:type="spellEnd"/>
        <w:r w:rsidRPr="00324E9E">
          <w:rPr>
            <w:lang w:val="en-US"/>
          </w:rPr>
          <w:t>++)</w:t>
        </w:r>
      </w:ins>
    </w:p>
    <w:p w14:paraId="3E1BCE42" w14:textId="77777777" w:rsidR="00324E9E" w:rsidRPr="00324E9E" w:rsidRDefault="00324E9E" w:rsidP="00324E9E">
      <w:pPr>
        <w:rPr>
          <w:ins w:id="553" w:author="Deepika Mullagura"/>
          <w:lang w:val="en-US"/>
        </w:rPr>
      </w:pPr>
      <w:ins w:id="554" w:author="Deepika Mullagura">
        <w:r w:rsidRPr="00324E9E">
          <w:rPr>
            <w:lang w:val="en-US"/>
          </w:rPr>
          <w:t xml:space="preserve">    {</w:t>
        </w:r>
      </w:ins>
    </w:p>
    <w:p w14:paraId="4BC48D99" w14:textId="77777777" w:rsidR="00324E9E" w:rsidRPr="00324E9E" w:rsidRDefault="00324E9E" w:rsidP="00324E9E">
      <w:pPr>
        <w:rPr>
          <w:ins w:id="555" w:author="Deepika Mullagura"/>
          <w:lang w:val="en-US"/>
        </w:rPr>
      </w:pPr>
      <w:ins w:id="556" w:author="Deepika Mullagura">
        <w:r w:rsidRPr="00324E9E">
          <w:rPr>
            <w:lang w:val="en-US"/>
          </w:rPr>
          <w:t xml:space="preserve">        </w:t>
        </w:r>
        <w:proofErr w:type="gramStart"/>
        <w:r w:rsidRPr="00324E9E">
          <w:rPr>
            <w:lang w:val="en-US"/>
          </w:rPr>
          <w:t>for(</w:t>
        </w:r>
        <w:proofErr w:type="gramEnd"/>
        <w:r w:rsidRPr="00324E9E">
          <w:rPr>
            <w:lang w:val="en-US"/>
          </w:rPr>
          <w:t xml:space="preserve">int j = </w:t>
        </w:r>
        <w:proofErr w:type="spellStart"/>
        <w:r w:rsidRPr="00324E9E">
          <w:rPr>
            <w:lang w:val="en-US"/>
          </w:rPr>
          <w:t>i</w:t>
        </w:r>
        <w:proofErr w:type="spellEnd"/>
        <w:r w:rsidRPr="00324E9E">
          <w:rPr>
            <w:lang w:val="en-US"/>
          </w:rPr>
          <w:t xml:space="preserve"> + 1; j &lt; </w:t>
        </w:r>
        <w:proofErr w:type="spellStart"/>
        <w:r w:rsidRPr="00324E9E">
          <w:rPr>
            <w:lang w:val="en-US"/>
          </w:rPr>
          <w:t>len</w:t>
        </w:r>
        <w:proofErr w:type="spellEnd"/>
        <w:r w:rsidRPr="00324E9E">
          <w:rPr>
            <w:lang w:val="en-US"/>
          </w:rPr>
          <w:t xml:space="preserve">; </w:t>
        </w:r>
        <w:proofErr w:type="spellStart"/>
        <w:r w:rsidRPr="00324E9E">
          <w:rPr>
            <w:lang w:val="en-US"/>
          </w:rPr>
          <w:t>j++</w:t>
        </w:r>
        <w:proofErr w:type="spellEnd"/>
        <w:r w:rsidRPr="00324E9E">
          <w:rPr>
            <w:lang w:val="en-US"/>
          </w:rPr>
          <w:t>)</w:t>
        </w:r>
      </w:ins>
    </w:p>
    <w:p w14:paraId="4E78F555" w14:textId="77777777" w:rsidR="00324E9E" w:rsidRPr="00324E9E" w:rsidRDefault="00324E9E" w:rsidP="00324E9E">
      <w:pPr>
        <w:rPr>
          <w:ins w:id="557" w:author="Deepika Mullagura"/>
          <w:lang w:val="en-US"/>
        </w:rPr>
      </w:pPr>
      <w:ins w:id="558" w:author="Deepika Mullagura">
        <w:r w:rsidRPr="00324E9E">
          <w:rPr>
            <w:lang w:val="en-US"/>
          </w:rPr>
          <w:t xml:space="preserve">        {</w:t>
        </w:r>
      </w:ins>
    </w:p>
    <w:p w14:paraId="1168940D" w14:textId="77777777" w:rsidR="00324E9E" w:rsidRPr="00324E9E" w:rsidRDefault="00324E9E" w:rsidP="00324E9E">
      <w:pPr>
        <w:rPr>
          <w:ins w:id="559" w:author="Deepika Mullagura"/>
          <w:lang w:val="en-US"/>
        </w:rPr>
      </w:pPr>
      <w:ins w:id="560" w:author="Deepika Mullagura">
        <w:r w:rsidRPr="00324E9E">
          <w:rPr>
            <w:lang w:val="en-US"/>
          </w:rPr>
          <w:t xml:space="preserve">            if (</w:t>
        </w:r>
        <w:proofErr w:type="spellStart"/>
        <w:r w:rsidRPr="00324E9E">
          <w:rPr>
            <w:lang w:val="en-US"/>
          </w:rPr>
          <w:t>arr</w:t>
        </w:r>
        <w:proofErr w:type="spellEnd"/>
        <w:r w:rsidRPr="00324E9E">
          <w:rPr>
            <w:lang w:val="en-US"/>
          </w:rPr>
          <w:t>[</w:t>
        </w:r>
        <w:proofErr w:type="spellStart"/>
        <w:r w:rsidRPr="00324E9E">
          <w:rPr>
            <w:lang w:val="en-US"/>
          </w:rPr>
          <w:t>i</w:t>
        </w:r>
        <w:proofErr w:type="spellEnd"/>
        <w:r w:rsidRPr="00324E9E">
          <w:rPr>
            <w:lang w:val="en-US"/>
          </w:rPr>
          <w:t xml:space="preserve">] == </w:t>
        </w:r>
        <w:proofErr w:type="spellStart"/>
        <w:r w:rsidRPr="00324E9E">
          <w:rPr>
            <w:lang w:val="en-US"/>
          </w:rPr>
          <w:t>arr</w:t>
        </w:r>
        <w:proofErr w:type="spellEnd"/>
        <w:r w:rsidRPr="00324E9E">
          <w:rPr>
            <w:lang w:val="en-US"/>
          </w:rPr>
          <w:t>[j])</w:t>
        </w:r>
      </w:ins>
    </w:p>
    <w:p w14:paraId="740465DA" w14:textId="77777777" w:rsidR="00324E9E" w:rsidRPr="00324E9E" w:rsidRDefault="00324E9E" w:rsidP="00324E9E">
      <w:pPr>
        <w:rPr>
          <w:ins w:id="561" w:author="Deepika Mullagura"/>
          <w:lang w:val="en-US"/>
        </w:rPr>
      </w:pPr>
      <w:ins w:id="562" w:author="Deepika Mullagura">
        <w:r w:rsidRPr="00324E9E">
          <w:rPr>
            <w:lang w:val="en-US"/>
          </w:rPr>
          <w:t xml:space="preserve">            {</w:t>
        </w:r>
      </w:ins>
    </w:p>
    <w:p w14:paraId="67C43FB3" w14:textId="77777777" w:rsidR="00324E9E" w:rsidRPr="00324E9E" w:rsidRDefault="00324E9E" w:rsidP="00324E9E">
      <w:pPr>
        <w:rPr>
          <w:ins w:id="563" w:author="Deepika Mullagura"/>
          <w:lang w:val="en-US"/>
        </w:rPr>
      </w:pPr>
    </w:p>
    <w:p w14:paraId="6ECC9841" w14:textId="77777777" w:rsidR="00324E9E" w:rsidRPr="00324E9E" w:rsidRDefault="00324E9E" w:rsidP="00324E9E">
      <w:pPr>
        <w:rPr>
          <w:ins w:id="564" w:author="Deepika Mullagura"/>
          <w:lang w:val="en-US"/>
        </w:rPr>
      </w:pPr>
      <w:ins w:id="565" w:author="Deepika Mullagura">
        <w:r w:rsidRPr="00324E9E">
          <w:rPr>
            <w:lang w:val="en-US"/>
          </w:rPr>
          <w:t xml:space="preserve">                auto it = </w:t>
        </w:r>
        <w:proofErr w:type="gramStart"/>
        <w:r w:rsidRPr="00324E9E">
          <w:rPr>
            <w:lang w:val="en-US"/>
          </w:rPr>
          <w:t>std::</w:t>
        </w:r>
        <w:proofErr w:type="gramEnd"/>
        <w:r w:rsidRPr="00324E9E">
          <w:rPr>
            <w:lang w:val="en-US"/>
          </w:rPr>
          <w:t>find(</w:t>
        </w:r>
        <w:proofErr w:type="spellStart"/>
        <w:r w:rsidRPr="00324E9E">
          <w:rPr>
            <w:lang w:val="en-US"/>
          </w:rPr>
          <w:t>al.begin</w:t>
        </w:r>
        <w:proofErr w:type="spellEnd"/>
        <w:r w:rsidRPr="00324E9E">
          <w:rPr>
            <w:lang w:val="en-US"/>
          </w:rPr>
          <w:t>(),</w:t>
        </w:r>
        <w:proofErr w:type="spellStart"/>
        <w:r w:rsidRPr="00324E9E">
          <w:rPr>
            <w:lang w:val="en-US"/>
          </w:rPr>
          <w:t>al.end</w:t>
        </w:r>
        <w:proofErr w:type="spellEnd"/>
        <w:r w:rsidRPr="00324E9E">
          <w:rPr>
            <w:lang w:val="en-US"/>
          </w:rPr>
          <w:t xml:space="preserve">(), </w:t>
        </w:r>
        <w:proofErr w:type="spellStart"/>
        <w:r w:rsidRPr="00324E9E">
          <w:rPr>
            <w:lang w:val="en-US"/>
          </w:rPr>
          <w:t>arr</w:t>
        </w:r>
        <w:proofErr w:type="spellEnd"/>
        <w:r w:rsidRPr="00324E9E">
          <w:rPr>
            <w:lang w:val="en-US"/>
          </w:rPr>
          <w:t>[</w:t>
        </w:r>
        <w:proofErr w:type="spellStart"/>
        <w:r w:rsidRPr="00324E9E">
          <w:rPr>
            <w:lang w:val="en-US"/>
          </w:rPr>
          <w:t>i</w:t>
        </w:r>
        <w:proofErr w:type="spellEnd"/>
        <w:r w:rsidRPr="00324E9E">
          <w:rPr>
            <w:lang w:val="en-US"/>
          </w:rPr>
          <w:t>]);</w:t>
        </w:r>
      </w:ins>
    </w:p>
    <w:p w14:paraId="39F9FAD6" w14:textId="77777777" w:rsidR="00324E9E" w:rsidRPr="00324E9E" w:rsidRDefault="00324E9E" w:rsidP="00324E9E">
      <w:pPr>
        <w:rPr>
          <w:ins w:id="566" w:author="Deepika Mullagura"/>
          <w:lang w:val="en-US"/>
        </w:rPr>
      </w:pPr>
    </w:p>
    <w:p w14:paraId="4618BC15" w14:textId="77777777" w:rsidR="00324E9E" w:rsidRPr="00324E9E" w:rsidRDefault="00324E9E" w:rsidP="00324E9E">
      <w:pPr>
        <w:rPr>
          <w:ins w:id="567" w:author="Deepika Mullagura"/>
          <w:lang w:val="en-US"/>
        </w:rPr>
      </w:pPr>
      <w:ins w:id="568" w:author="Deepika Mullagura">
        <w:r w:rsidRPr="00324E9E">
          <w:rPr>
            <w:lang w:val="en-US"/>
          </w:rPr>
          <w:t xml:space="preserve">                if (</w:t>
        </w:r>
        <w:proofErr w:type="gramStart"/>
        <w:r w:rsidRPr="00324E9E">
          <w:rPr>
            <w:lang w:val="en-US"/>
          </w:rPr>
          <w:t>it !</w:t>
        </w:r>
        <w:proofErr w:type="gramEnd"/>
        <w:r w:rsidRPr="00324E9E">
          <w:rPr>
            <w:lang w:val="en-US"/>
          </w:rPr>
          <w:t xml:space="preserve">= </w:t>
        </w:r>
        <w:proofErr w:type="spellStart"/>
        <w:r w:rsidRPr="00324E9E">
          <w:rPr>
            <w:lang w:val="en-US"/>
          </w:rPr>
          <w:t>al.end</w:t>
        </w:r>
        <w:proofErr w:type="spellEnd"/>
        <w:r w:rsidRPr="00324E9E">
          <w:rPr>
            <w:lang w:val="en-US"/>
          </w:rPr>
          <w:t>())</w:t>
        </w:r>
      </w:ins>
    </w:p>
    <w:p w14:paraId="3DF45163" w14:textId="77777777" w:rsidR="00324E9E" w:rsidRPr="00324E9E" w:rsidRDefault="00324E9E" w:rsidP="00324E9E">
      <w:pPr>
        <w:rPr>
          <w:ins w:id="569" w:author="Deepika Mullagura"/>
          <w:lang w:val="en-US"/>
        </w:rPr>
      </w:pPr>
      <w:ins w:id="570" w:author="Deepika Mullagura">
        <w:r w:rsidRPr="00324E9E">
          <w:rPr>
            <w:lang w:val="en-US"/>
          </w:rPr>
          <w:t xml:space="preserve">                {</w:t>
        </w:r>
      </w:ins>
    </w:p>
    <w:p w14:paraId="60E3220C" w14:textId="77777777" w:rsidR="00324E9E" w:rsidRPr="00324E9E" w:rsidRDefault="00324E9E" w:rsidP="00324E9E">
      <w:pPr>
        <w:rPr>
          <w:ins w:id="571" w:author="Deepika Mullagura"/>
          <w:lang w:val="en-US"/>
        </w:rPr>
      </w:pPr>
      <w:ins w:id="572" w:author="Deepika Mullagura">
        <w:r w:rsidRPr="00324E9E">
          <w:rPr>
            <w:lang w:val="en-US"/>
          </w:rPr>
          <w:t xml:space="preserve">                    break;</w:t>
        </w:r>
      </w:ins>
    </w:p>
    <w:p w14:paraId="049E1375" w14:textId="77777777" w:rsidR="00324E9E" w:rsidRPr="00324E9E" w:rsidRDefault="00324E9E" w:rsidP="00324E9E">
      <w:pPr>
        <w:rPr>
          <w:ins w:id="573" w:author="Deepika Mullagura"/>
          <w:lang w:val="en-US"/>
        </w:rPr>
      </w:pPr>
      <w:ins w:id="574" w:author="Deepika Mullagura">
        <w:r w:rsidRPr="00324E9E">
          <w:rPr>
            <w:lang w:val="en-US"/>
          </w:rPr>
          <w:t xml:space="preserve">                }</w:t>
        </w:r>
      </w:ins>
    </w:p>
    <w:p w14:paraId="3F5D34F6" w14:textId="77777777" w:rsidR="00324E9E" w:rsidRPr="00324E9E" w:rsidRDefault="00324E9E" w:rsidP="00324E9E">
      <w:pPr>
        <w:rPr>
          <w:ins w:id="575" w:author="Deepika Mullagura"/>
          <w:lang w:val="en-US"/>
        </w:rPr>
      </w:pPr>
    </w:p>
    <w:p w14:paraId="75C5A9D0" w14:textId="77777777" w:rsidR="00324E9E" w:rsidRPr="00324E9E" w:rsidRDefault="00324E9E" w:rsidP="00324E9E">
      <w:pPr>
        <w:rPr>
          <w:ins w:id="576" w:author="Deepika Mullagura"/>
          <w:lang w:val="en-US"/>
        </w:rPr>
      </w:pPr>
      <w:ins w:id="577" w:author="Deepika Mullagura">
        <w:r w:rsidRPr="00324E9E">
          <w:rPr>
            <w:lang w:val="en-US"/>
          </w:rPr>
          <w:t xml:space="preserve">                else</w:t>
        </w:r>
      </w:ins>
    </w:p>
    <w:p w14:paraId="3B1098B5" w14:textId="77777777" w:rsidR="00324E9E" w:rsidRPr="00324E9E" w:rsidRDefault="00324E9E" w:rsidP="00324E9E">
      <w:pPr>
        <w:rPr>
          <w:ins w:id="578" w:author="Deepika Mullagura"/>
          <w:lang w:val="en-US"/>
        </w:rPr>
      </w:pPr>
      <w:ins w:id="579" w:author="Deepika Mullagura">
        <w:r w:rsidRPr="00324E9E">
          <w:rPr>
            <w:lang w:val="en-US"/>
          </w:rPr>
          <w:t xml:space="preserve">                {</w:t>
        </w:r>
      </w:ins>
    </w:p>
    <w:p w14:paraId="06BF333F" w14:textId="77777777" w:rsidR="00324E9E" w:rsidRPr="00324E9E" w:rsidRDefault="00324E9E" w:rsidP="00324E9E">
      <w:pPr>
        <w:rPr>
          <w:ins w:id="580" w:author="Deepika Mullagura"/>
          <w:lang w:val="en-US"/>
        </w:rPr>
      </w:pPr>
      <w:ins w:id="581" w:author="Deepika Mullagura">
        <w:r w:rsidRPr="00324E9E">
          <w:rPr>
            <w:lang w:val="en-US"/>
          </w:rPr>
          <w:t xml:space="preserve">                    </w:t>
        </w:r>
        <w:proofErr w:type="spellStart"/>
        <w:proofErr w:type="gramStart"/>
        <w:r w:rsidRPr="00324E9E">
          <w:rPr>
            <w:lang w:val="en-US"/>
          </w:rPr>
          <w:t>al.push</w:t>
        </w:r>
        <w:proofErr w:type="gramEnd"/>
        <w:r w:rsidRPr="00324E9E">
          <w:rPr>
            <w:lang w:val="en-US"/>
          </w:rPr>
          <w:t>_back</w:t>
        </w:r>
        <w:proofErr w:type="spellEnd"/>
        <w:r w:rsidRPr="00324E9E">
          <w:rPr>
            <w:lang w:val="en-US"/>
          </w:rPr>
          <w:t>(</w:t>
        </w:r>
        <w:proofErr w:type="spellStart"/>
        <w:r w:rsidRPr="00324E9E">
          <w:rPr>
            <w:lang w:val="en-US"/>
          </w:rPr>
          <w:t>arr</w:t>
        </w:r>
        <w:proofErr w:type="spellEnd"/>
        <w:r w:rsidRPr="00324E9E">
          <w:rPr>
            <w:lang w:val="en-US"/>
          </w:rPr>
          <w:t>[</w:t>
        </w:r>
        <w:proofErr w:type="spellStart"/>
        <w:r w:rsidRPr="00324E9E">
          <w:rPr>
            <w:lang w:val="en-US"/>
          </w:rPr>
          <w:t>i</w:t>
        </w:r>
        <w:proofErr w:type="spellEnd"/>
        <w:r w:rsidRPr="00324E9E">
          <w:rPr>
            <w:lang w:val="en-US"/>
          </w:rPr>
          <w:t>]);</w:t>
        </w:r>
      </w:ins>
    </w:p>
    <w:p w14:paraId="701DA30B" w14:textId="77777777" w:rsidR="00324E9E" w:rsidRPr="00324E9E" w:rsidRDefault="00324E9E" w:rsidP="00324E9E">
      <w:pPr>
        <w:rPr>
          <w:ins w:id="582" w:author="Deepika Mullagura"/>
          <w:lang w:val="en-US"/>
        </w:rPr>
      </w:pPr>
      <w:ins w:id="583" w:author="Deepika Mullagura">
        <w:r w:rsidRPr="00324E9E">
          <w:rPr>
            <w:lang w:val="en-US"/>
          </w:rPr>
          <w:lastRenderedPageBreak/>
          <w:t xml:space="preserve">                    </w:t>
        </w:r>
        <w:proofErr w:type="spellStart"/>
        <w:r w:rsidRPr="00324E9E">
          <w:rPr>
            <w:lang w:val="en-US"/>
          </w:rPr>
          <w:t>ifPresent</w:t>
        </w:r>
        <w:proofErr w:type="spellEnd"/>
        <w:r w:rsidRPr="00324E9E">
          <w:rPr>
            <w:lang w:val="en-US"/>
          </w:rPr>
          <w:t xml:space="preserve"> = true;</w:t>
        </w:r>
      </w:ins>
    </w:p>
    <w:p w14:paraId="603555C7" w14:textId="6B48E6F5" w:rsidR="00324E9E" w:rsidRPr="00324E9E" w:rsidRDefault="00324E9E" w:rsidP="00324E9E">
      <w:pPr>
        <w:rPr>
          <w:ins w:id="584" w:author="Deepika Mullagura"/>
          <w:lang w:val="en-US"/>
        </w:rPr>
      </w:pPr>
      <w:ins w:id="585" w:author="Deepika Mullagura">
        <w:r w:rsidRPr="00324E9E">
          <w:rPr>
            <w:lang w:val="en-US"/>
          </w:rPr>
          <w:t xml:space="preserve">                </w:t>
        </w:r>
        <w:r>
          <w:rPr>
            <w:lang w:val="en-US"/>
          </w:rPr>
          <w:t>}</w:t>
        </w:r>
        <w:r w:rsidRPr="00324E9E">
          <w:rPr>
            <w:lang w:val="en-US"/>
          </w:rPr>
          <w:t xml:space="preserve">  </w:t>
        </w:r>
        <w:r>
          <w:rPr>
            <w:lang w:val="en-US"/>
          </w:rPr>
          <w:t>}</w:t>
        </w:r>
        <w:r w:rsidRPr="00324E9E">
          <w:rPr>
            <w:lang w:val="en-US"/>
          </w:rPr>
          <w:t xml:space="preserve">   }</w:t>
        </w:r>
      </w:ins>
    </w:p>
    <w:p w14:paraId="27D733B1" w14:textId="7197BB74" w:rsidR="00324E9E" w:rsidRPr="00324E9E" w:rsidRDefault="00324E9E" w:rsidP="00324E9E">
      <w:pPr>
        <w:rPr>
          <w:ins w:id="586" w:author="Deepika Mullagura"/>
          <w:lang w:val="en-US"/>
        </w:rPr>
      </w:pPr>
      <w:ins w:id="587" w:author="Deepika Mullagura">
        <w:r w:rsidRPr="00324E9E">
          <w:rPr>
            <w:lang w:val="en-US"/>
          </w:rPr>
          <w:t xml:space="preserve">    }</w:t>
        </w:r>
      </w:ins>
    </w:p>
    <w:p w14:paraId="05E6DA8E" w14:textId="77777777" w:rsidR="00324E9E" w:rsidRPr="00324E9E" w:rsidRDefault="00324E9E" w:rsidP="00324E9E">
      <w:pPr>
        <w:rPr>
          <w:ins w:id="588" w:author="Deepika Mullagura"/>
          <w:lang w:val="en-US"/>
        </w:rPr>
      </w:pPr>
      <w:ins w:id="589" w:author="Deepika Mullagura">
        <w:r w:rsidRPr="00324E9E">
          <w:rPr>
            <w:lang w:val="en-US"/>
          </w:rPr>
          <w:t xml:space="preserve">    if (</w:t>
        </w:r>
        <w:proofErr w:type="spellStart"/>
        <w:r w:rsidRPr="00324E9E">
          <w:rPr>
            <w:lang w:val="en-US"/>
          </w:rPr>
          <w:t>ifPresent</w:t>
        </w:r>
        <w:proofErr w:type="spellEnd"/>
        <w:r w:rsidRPr="00324E9E">
          <w:rPr>
            <w:lang w:val="en-US"/>
          </w:rPr>
          <w:t xml:space="preserve"> == true)</w:t>
        </w:r>
      </w:ins>
    </w:p>
    <w:p w14:paraId="045B377B" w14:textId="77777777" w:rsidR="00324E9E" w:rsidRPr="00324E9E" w:rsidRDefault="00324E9E" w:rsidP="00324E9E">
      <w:pPr>
        <w:rPr>
          <w:ins w:id="590" w:author="Deepika Mullagura"/>
          <w:lang w:val="en-US"/>
        </w:rPr>
      </w:pPr>
      <w:ins w:id="591" w:author="Deepika Mullagura">
        <w:r w:rsidRPr="00324E9E">
          <w:rPr>
            <w:lang w:val="en-US"/>
          </w:rPr>
          <w:t xml:space="preserve">    {</w:t>
        </w:r>
      </w:ins>
    </w:p>
    <w:p w14:paraId="3A6C1E82" w14:textId="77777777" w:rsidR="00324E9E" w:rsidRPr="00324E9E" w:rsidRDefault="00324E9E" w:rsidP="00324E9E">
      <w:pPr>
        <w:rPr>
          <w:ins w:id="592" w:author="Deepika Mullagura"/>
          <w:lang w:val="en-US"/>
        </w:rPr>
      </w:pPr>
      <w:ins w:id="593" w:author="Deepika Mullagura">
        <w:r w:rsidRPr="00324E9E">
          <w:rPr>
            <w:lang w:val="en-US"/>
          </w:rPr>
          <w:t xml:space="preserve">        cout &lt;&lt; "YES"&lt;&lt;endl;</w:t>
        </w:r>
      </w:ins>
    </w:p>
    <w:p w14:paraId="60DB3D3D" w14:textId="77777777" w:rsidR="00324E9E" w:rsidRPr="00324E9E" w:rsidRDefault="00324E9E" w:rsidP="00324E9E">
      <w:pPr>
        <w:rPr>
          <w:ins w:id="594" w:author="Deepika Mullagura"/>
          <w:lang w:val="en-US"/>
        </w:rPr>
      </w:pPr>
      <w:ins w:id="595" w:author="Deepika Mullagura">
        <w:r w:rsidRPr="00324E9E">
          <w:rPr>
            <w:lang w:val="en-US"/>
          </w:rPr>
          <w:t xml:space="preserve">    }</w:t>
        </w:r>
      </w:ins>
    </w:p>
    <w:p w14:paraId="55C92919" w14:textId="77777777" w:rsidR="00324E9E" w:rsidRPr="00324E9E" w:rsidRDefault="00324E9E" w:rsidP="00324E9E">
      <w:pPr>
        <w:rPr>
          <w:ins w:id="596" w:author="Deepika Mullagura"/>
          <w:lang w:val="en-US"/>
        </w:rPr>
      </w:pPr>
      <w:ins w:id="597" w:author="Deepika Mullagura">
        <w:r w:rsidRPr="00324E9E">
          <w:rPr>
            <w:lang w:val="en-US"/>
          </w:rPr>
          <w:t xml:space="preserve">    else</w:t>
        </w:r>
      </w:ins>
    </w:p>
    <w:p w14:paraId="056ED793" w14:textId="77777777" w:rsidR="00324E9E" w:rsidRDefault="00324E9E" w:rsidP="00324E9E">
      <w:pPr>
        <w:rPr>
          <w:ins w:id="598" w:author="Deepika Mullagura"/>
          <w:lang w:val="en-US"/>
        </w:rPr>
      </w:pPr>
      <w:ins w:id="599" w:author="Deepika Mullagura">
        <w:r w:rsidRPr="00324E9E">
          <w:rPr>
            <w:lang w:val="en-US"/>
          </w:rPr>
          <w:t xml:space="preserve">    {</w:t>
        </w:r>
      </w:ins>
    </w:p>
    <w:p w14:paraId="5B42C0D0" w14:textId="62DAF827" w:rsidR="00324E9E" w:rsidRPr="00324E9E" w:rsidRDefault="00324E9E" w:rsidP="00324E9E">
      <w:pPr>
        <w:ind w:firstLine="720"/>
        <w:rPr>
          <w:ins w:id="600" w:author="Deepika Mullagura"/>
          <w:lang w:val="en-US"/>
        </w:rPr>
      </w:pPr>
      <w:ins w:id="601" w:author="Deepika Mullagura">
        <w:r w:rsidRPr="00324E9E">
          <w:rPr>
            <w:lang w:val="en-US"/>
          </w:rPr>
          <w:t>cout &lt;&lt; "No"&lt;&lt;endl;</w:t>
        </w:r>
      </w:ins>
    </w:p>
    <w:p w14:paraId="2AEBC447" w14:textId="77777777" w:rsidR="00324E9E" w:rsidRPr="00324E9E" w:rsidRDefault="00324E9E" w:rsidP="00324E9E">
      <w:pPr>
        <w:rPr>
          <w:ins w:id="602" w:author="Deepika Mullagura"/>
          <w:lang w:val="en-US"/>
        </w:rPr>
      </w:pPr>
      <w:ins w:id="603" w:author="Deepika Mullagura">
        <w:r w:rsidRPr="00324E9E">
          <w:rPr>
            <w:lang w:val="en-US"/>
          </w:rPr>
          <w:t xml:space="preserve">    }</w:t>
        </w:r>
      </w:ins>
    </w:p>
    <w:p w14:paraId="31D5B408" w14:textId="77777777" w:rsidR="00324E9E" w:rsidRPr="00324E9E" w:rsidRDefault="00324E9E" w:rsidP="00324E9E">
      <w:pPr>
        <w:rPr>
          <w:ins w:id="604" w:author="Deepika Mullagura"/>
          <w:lang w:val="en-US"/>
        </w:rPr>
      </w:pPr>
      <w:ins w:id="605" w:author="Deepika Mullagura">
        <w:r w:rsidRPr="00324E9E">
          <w:rPr>
            <w:lang w:val="en-US"/>
          </w:rPr>
          <w:t>}</w:t>
        </w:r>
      </w:ins>
    </w:p>
    <w:p w14:paraId="6E686162" w14:textId="77777777" w:rsidR="00324E9E" w:rsidRPr="00324E9E" w:rsidRDefault="00324E9E" w:rsidP="00324E9E">
      <w:pPr>
        <w:rPr>
          <w:ins w:id="606" w:author="Deepika Mullagura"/>
          <w:lang w:val="en-US"/>
        </w:rPr>
      </w:pPr>
      <w:ins w:id="607" w:author="Deepika Mullagura">
        <w:r w:rsidRPr="00324E9E">
          <w:rPr>
            <w:lang w:val="en-US"/>
          </w:rPr>
          <w:t xml:space="preserve">int </w:t>
        </w:r>
        <w:proofErr w:type="gramStart"/>
        <w:r w:rsidRPr="00324E9E">
          <w:rPr>
            <w:lang w:val="en-US"/>
          </w:rPr>
          <w:t>main(</w:t>
        </w:r>
        <w:proofErr w:type="gramEnd"/>
        <w:r w:rsidRPr="00324E9E">
          <w:rPr>
            <w:lang w:val="en-US"/>
          </w:rPr>
          <w:t>)</w:t>
        </w:r>
      </w:ins>
    </w:p>
    <w:p w14:paraId="356CDB92" w14:textId="77777777" w:rsidR="00324E9E" w:rsidRPr="00324E9E" w:rsidRDefault="00324E9E" w:rsidP="00324E9E">
      <w:pPr>
        <w:rPr>
          <w:ins w:id="608" w:author="Deepika Mullagura"/>
          <w:lang w:val="en-US"/>
        </w:rPr>
      </w:pPr>
      <w:ins w:id="609" w:author="Deepika Mullagura">
        <w:r w:rsidRPr="00324E9E">
          <w:rPr>
            <w:lang w:val="en-US"/>
          </w:rPr>
          <w:t>{</w:t>
        </w:r>
      </w:ins>
    </w:p>
    <w:p w14:paraId="2C304A54" w14:textId="77777777" w:rsidR="00324E9E" w:rsidRPr="00324E9E" w:rsidRDefault="00324E9E" w:rsidP="00324E9E">
      <w:pPr>
        <w:rPr>
          <w:ins w:id="610" w:author="Deepika Mullagura"/>
          <w:lang w:val="en-US"/>
        </w:rPr>
      </w:pPr>
      <w:ins w:id="611" w:author="Deepika Mullagura">
        <w:r w:rsidRPr="00324E9E">
          <w:rPr>
            <w:lang w:val="en-US"/>
          </w:rPr>
          <w:t xml:space="preserve">    int </w:t>
        </w:r>
        <w:proofErr w:type="spellStart"/>
        <w:proofErr w:type="gramStart"/>
        <w:r w:rsidRPr="00324E9E">
          <w:rPr>
            <w:lang w:val="en-US"/>
          </w:rPr>
          <w:t>i,len</w:t>
        </w:r>
        <w:proofErr w:type="gramEnd"/>
        <w:r w:rsidRPr="00324E9E">
          <w:rPr>
            <w:lang w:val="en-US"/>
          </w:rPr>
          <w:t>,t</w:t>
        </w:r>
        <w:proofErr w:type="spellEnd"/>
        <w:r w:rsidRPr="00324E9E">
          <w:rPr>
            <w:lang w:val="en-US"/>
          </w:rPr>
          <w:t>;</w:t>
        </w:r>
      </w:ins>
    </w:p>
    <w:p w14:paraId="53A04DA2" w14:textId="77777777" w:rsidR="00324E9E" w:rsidRPr="00324E9E" w:rsidRDefault="00324E9E" w:rsidP="00324E9E">
      <w:pPr>
        <w:rPr>
          <w:ins w:id="612" w:author="Deepika Mullagura"/>
          <w:lang w:val="en-US"/>
        </w:rPr>
      </w:pPr>
      <w:ins w:id="613" w:author="Deepika Mullagura">
        <w:r w:rsidRPr="00324E9E">
          <w:rPr>
            <w:lang w:val="en-US"/>
          </w:rPr>
          <w:t xml:space="preserve">    cout&lt;&lt;"Enter the number of test cases:" &lt;&lt;endl;</w:t>
        </w:r>
      </w:ins>
    </w:p>
    <w:p w14:paraId="47CF26E1" w14:textId="77777777" w:rsidR="00324E9E" w:rsidRPr="00324E9E" w:rsidRDefault="00324E9E" w:rsidP="00324E9E">
      <w:pPr>
        <w:rPr>
          <w:ins w:id="614" w:author="Deepika Mullagura"/>
          <w:lang w:val="en-US"/>
        </w:rPr>
      </w:pPr>
      <w:ins w:id="615" w:author="Deepika Mullagura">
        <w:r w:rsidRPr="00324E9E">
          <w:rPr>
            <w:lang w:val="en-US"/>
          </w:rPr>
          <w:t xml:space="preserve">    cin&gt;&gt;t;</w:t>
        </w:r>
      </w:ins>
    </w:p>
    <w:p w14:paraId="71135635" w14:textId="77777777" w:rsidR="00324E9E" w:rsidRPr="00324E9E" w:rsidRDefault="00324E9E" w:rsidP="00324E9E">
      <w:pPr>
        <w:rPr>
          <w:ins w:id="616" w:author="Deepika Mullagura"/>
          <w:lang w:val="en-US"/>
        </w:rPr>
      </w:pPr>
      <w:ins w:id="617" w:author="Deepika Mullagura">
        <w:r w:rsidRPr="00324E9E">
          <w:rPr>
            <w:lang w:val="en-US"/>
          </w:rPr>
          <w:t xml:space="preserve">    </w:t>
        </w:r>
        <w:proofErr w:type="gramStart"/>
        <w:r w:rsidRPr="00324E9E">
          <w:rPr>
            <w:lang w:val="en-US"/>
          </w:rPr>
          <w:t>for(</w:t>
        </w:r>
        <w:proofErr w:type="gramEnd"/>
        <w:r w:rsidRPr="00324E9E">
          <w:rPr>
            <w:lang w:val="en-US"/>
          </w:rPr>
          <w:t>int k=0;k&lt;</w:t>
        </w:r>
        <w:proofErr w:type="spellStart"/>
        <w:r w:rsidRPr="00324E9E">
          <w:rPr>
            <w:lang w:val="en-US"/>
          </w:rPr>
          <w:t>t;k</w:t>
        </w:r>
        <w:proofErr w:type="spellEnd"/>
        <w:r w:rsidRPr="00324E9E">
          <w:rPr>
            <w:lang w:val="en-US"/>
          </w:rPr>
          <w:t>++)</w:t>
        </w:r>
      </w:ins>
    </w:p>
    <w:p w14:paraId="0DDF329B" w14:textId="77777777" w:rsidR="00324E9E" w:rsidRPr="00324E9E" w:rsidRDefault="00324E9E" w:rsidP="00324E9E">
      <w:pPr>
        <w:rPr>
          <w:ins w:id="618" w:author="Deepika Mullagura"/>
          <w:lang w:val="en-US"/>
        </w:rPr>
      </w:pPr>
      <w:ins w:id="619" w:author="Deepika Mullagura">
        <w:r w:rsidRPr="00324E9E">
          <w:rPr>
            <w:lang w:val="en-US"/>
          </w:rPr>
          <w:t xml:space="preserve">    {</w:t>
        </w:r>
      </w:ins>
    </w:p>
    <w:p w14:paraId="46A527D2" w14:textId="77777777" w:rsidR="00324E9E" w:rsidRPr="00324E9E" w:rsidRDefault="00324E9E" w:rsidP="00324E9E">
      <w:pPr>
        <w:rPr>
          <w:ins w:id="620" w:author="Deepika Mullagura"/>
          <w:lang w:val="en-US"/>
        </w:rPr>
      </w:pPr>
      <w:ins w:id="621" w:author="Deepika Mullagura">
        <w:r w:rsidRPr="00324E9E">
          <w:rPr>
            <w:lang w:val="en-US"/>
          </w:rPr>
          <w:t xml:space="preserve">    cout&lt;&lt;"Enter the Array length: "&lt;&lt;</w:t>
        </w:r>
        <w:proofErr w:type="gramStart"/>
        <w:r w:rsidRPr="00324E9E">
          <w:rPr>
            <w:lang w:val="en-US"/>
          </w:rPr>
          <w:t>endl;;</w:t>
        </w:r>
        <w:proofErr w:type="gramEnd"/>
      </w:ins>
    </w:p>
    <w:p w14:paraId="48F57004" w14:textId="77777777" w:rsidR="00324E9E" w:rsidRPr="00324E9E" w:rsidRDefault="00324E9E" w:rsidP="00324E9E">
      <w:pPr>
        <w:rPr>
          <w:ins w:id="622" w:author="Deepika Mullagura"/>
          <w:lang w:val="en-US"/>
        </w:rPr>
      </w:pPr>
      <w:ins w:id="623" w:author="Deepika Mullagura">
        <w:r w:rsidRPr="00324E9E">
          <w:rPr>
            <w:lang w:val="en-US"/>
          </w:rPr>
          <w:t xml:space="preserve">      cin&gt;&gt;</w:t>
        </w:r>
        <w:proofErr w:type="spellStart"/>
        <w:r w:rsidRPr="00324E9E">
          <w:rPr>
            <w:lang w:val="en-US"/>
          </w:rPr>
          <w:t>len</w:t>
        </w:r>
        <w:proofErr w:type="spellEnd"/>
        <w:r w:rsidRPr="00324E9E">
          <w:rPr>
            <w:lang w:val="en-US"/>
          </w:rPr>
          <w:t>;</w:t>
        </w:r>
      </w:ins>
    </w:p>
    <w:p w14:paraId="0AD7234C" w14:textId="77777777" w:rsidR="00324E9E" w:rsidRPr="00324E9E" w:rsidRDefault="00324E9E" w:rsidP="00324E9E">
      <w:pPr>
        <w:rPr>
          <w:ins w:id="624" w:author="Deepika Mullagura"/>
          <w:lang w:val="en-US"/>
        </w:rPr>
      </w:pPr>
      <w:ins w:id="625" w:author="Deepika Mullagura">
        <w:r w:rsidRPr="00324E9E">
          <w:rPr>
            <w:lang w:val="en-US"/>
          </w:rPr>
          <w:t xml:space="preserve">    int </w:t>
        </w:r>
        <w:proofErr w:type="spellStart"/>
        <w:r w:rsidRPr="00324E9E">
          <w:rPr>
            <w:lang w:val="en-US"/>
          </w:rPr>
          <w:t>arr</w:t>
        </w:r>
        <w:proofErr w:type="spellEnd"/>
        <w:r w:rsidRPr="00324E9E">
          <w:rPr>
            <w:lang w:val="en-US"/>
          </w:rPr>
          <w:t>[</w:t>
        </w:r>
        <w:proofErr w:type="spellStart"/>
        <w:r w:rsidRPr="00324E9E">
          <w:rPr>
            <w:lang w:val="en-US"/>
          </w:rPr>
          <w:t>len</w:t>
        </w:r>
        <w:proofErr w:type="spellEnd"/>
        <w:r w:rsidRPr="00324E9E">
          <w:rPr>
            <w:lang w:val="en-US"/>
          </w:rPr>
          <w:t>];</w:t>
        </w:r>
      </w:ins>
    </w:p>
    <w:p w14:paraId="7A71C5EA" w14:textId="77777777" w:rsidR="00324E9E" w:rsidRPr="00324E9E" w:rsidRDefault="00324E9E" w:rsidP="00324E9E">
      <w:pPr>
        <w:rPr>
          <w:ins w:id="626" w:author="Deepika Mullagura"/>
          <w:lang w:val="en-US"/>
        </w:rPr>
      </w:pPr>
      <w:ins w:id="627" w:author="Deepika Mullagura">
        <w:r w:rsidRPr="00324E9E">
          <w:rPr>
            <w:lang w:val="en-US"/>
          </w:rPr>
          <w:t xml:space="preserve">      cout&lt;&lt;"\n";</w:t>
        </w:r>
      </w:ins>
    </w:p>
    <w:p w14:paraId="79C2A1C2" w14:textId="77777777" w:rsidR="00324E9E" w:rsidRPr="00324E9E" w:rsidRDefault="00324E9E" w:rsidP="00324E9E">
      <w:pPr>
        <w:rPr>
          <w:ins w:id="628" w:author="Deepika Mullagura"/>
          <w:lang w:val="en-US"/>
        </w:rPr>
      </w:pPr>
      <w:ins w:id="629" w:author="Deepika Mullagura">
        <w:r w:rsidRPr="00324E9E">
          <w:rPr>
            <w:lang w:val="en-US"/>
          </w:rPr>
          <w:t xml:space="preserve">       cout&lt;&lt;"Enter the Number for </w:t>
        </w:r>
        <w:proofErr w:type="gramStart"/>
        <w:r w:rsidRPr="00324E9E">
          <w:rPr>
            <w:lang w:val="en-US"/>
          </w:rPr>
          <w:t>array :</w:t>
        </w:r>
        <w:proofErr w:type="gramEnd"/>
        <w:r w:rsidRPr="00324E9E">
          <w:rPr>
            <w:lang w:val="en-US"/>
          </w:rPr>
          <w:t>"&lt;&lt;endl;</w:t>
        </w:r>
      </w:ins>
    </w:p>
    <w:p w14:paraId="3AC48424" w14:textId="77777777" w:rsidR="00324E9E" w:rsidRPr="00324E9E" w:rsidRDefault="00324E9E" w:rsidP="00324E9E">
      <w:pPr>
        <w:rPr>
          <w:ins w:id="630" w:author="Deepika Mullagura"/>
          <w:lang w:val="en-US"/>
        </w:rPr>
      </w:pPr>
      <w:ins w:id="631" w:author="Deepika Mullagura">
        <w:r w:rsidRPr="00324E9E">
          <w:rPr>
            <w:lang w:val="en-US"/>
          </w:rPr>
          <w:t xml:space="preserve">    </w:t>
        </w:r>
        <w:proofErr w:type="gramStart"/>
        <w:r w:rsidRPr="00324E9E">
          <w:rPr>
            <w:lang w:val="en-US"/>
          </w:rPr>
          <w:t>for(</w:t>
        </w:r>
        <w:proofErr w:type="spellStart"/>
        <w:proofErr w:type="gramEnd"/>
        <w:r w:rsidRPr="00324E9E">
          <w:rPr>
            <w:lang w:val="en-US"/>
          </w:rPr>
          <w:t>i</w:t>
        </w:r>
        <w:proofErr w:type="spellEnd"/>
        <w:r w:rsidRPr="00324E9E">
          <w:rPr>
            <w:lang w:val="en-US"/>
          </w:rPr>
          <w:t xml:space="preserve">=0; </w:t>
        </w:r>
        <w:proofErr w:type="spellStart"/>
        <w:r w:rsidRPr="00324E9E">
          <w:rPr>
            <w:lang w:val="en-US"/>
          </w:rPr>
          <w:t>i</w:t>
        </w:r>
        <w:proofErr w:type="spellEnd"/>
        <w:r w:rsidRPr="00324E9E">
          <w:rPr>
            <w:lang w:val="en-US"/>
          </w:rPr>
          <w:t>&lt;</w:t>
        </w:r>
        <w:proofErr w:type="spellStart"/>
        <w:r w:rsidRPr="00324E9E">
          <w:rPr>
            <w:lang w:val="en-US"/>
          </w:rPr>
          <w:t>len</w:t>
        </w:r>
        <w:proofErr w:type="spellEnd"/>
        <w:r w:rsidRPr="00324E9E">
          <w:rPr>
            <w:lang w:val="en-US"/>
          </w:rPr>
          <w:t xml:space="preserve">; </w:t>
        </w:r>
        <w:proofErr w:type="spellStart"/>
        <w:r w:rsidRPr="00324E9E">
          <w:rPr>
            <w:lang w:val="en-US"/>
          </w:rPr>
          <w:t>i</w:t>
        </w:r>
        <w:proofErr w:type="spellEnd"/>
        <w:r w:rsidRPr="00324E9E">
          <w:rPr>
            <w:lang w:val="en-US"/>
          </w:rPr>
          <w:t>++)</w:t>
        </w:r>
      </w:ins>
    </w:p>
    <w:p w14:paraId="200E2BE0" w14:textId="77777777" w:rsidR="00324E9E" w:rsidRPr="00324E9E" w:rsidRDefault="00324E9E" w:rsidP="00324E9E">
      <w:pPr>
        <w:rPr>
          <w:ins w:id="632" w:author="Deepika Mullagura"/>
          <w:lang w:val="en-US"/>
        </w:rPr>
      </w:pPr>
      <w:ins w:id="633" w:author="Deepika Mullagura">
        <w:r w:rsidRPr="00324E9E">
          <w:rPr>
            <w:lang w:val="en-US"/>
          </w:rPr>
          <w:t xml:space="preserve">    {</w:t>
        </w:r>
      </w:ins>
    </w:p>
    <w:p w14:paraId="5AB5FF33" w14:textId="77777777" w:rsidR="00324E9E" w:rsidRPr="00324E9E" w:rsidRDefault="00324E9E" w:rsidP="00324E9E">
      <w:pPr>
        <w:rPr>
          <w:ins w:id="634" w:author="Deepika Mullagura"/>
          <w:lang w:val="en-US"/>
        </w:rPr>
      </w:pPr>
      <w:ins w:id="635" w:author="Deepika Mullagura">
        <w:r w:rsidRPr="00324E9E">
          <w:rPr>
            <w:lang w:val="en-US"/>
          </w:rPr>
          <w:t xml:space="preserve">      cin&gt;&gt;</w:t>
        </w:r>
        <w:proofErr w:type="spellStart"/>
        <w:r w:rsidRPr="00324E9E">
          <w:rPr>
            <w:lang w:val="en-US"/>
          </w:rPr>
          <w:t>arr</w:t>
        </w:r>
        <w:proofErr w:type="spellEnd"/>
        <w:r w:rsidRPr="00324E9E">
          <w:rPr>
            <w:lang w:val="en-US"/>
          </w:rPr>
          <w:t>[</w:t>
        </w:r>
        <w:proofErr w:type="spellStart"/>
        <w:r w:rsidRPr="00324E9E">
          <w:rPr>
            <w:lang w:val="en-US"/>
          </w:rPr>
          <w:t>i</w:t>
        </w:r>
        <w:proofErr w:type="spellEnd"/>
        <w:r w:rsidRPr="00324E9E">
          <w:rPr>
            <w:lang w:val="en-US"/>
          </w:rPr>
          <w:t>];</w:t>
        </w:r>
      </w:ins>
    </w:p>
    <w:p w14:paraId="53E75F21" w14:textId="793CE5D7" w:rsidR="00324E9E" w:rsidRPr="00324E9E" w:rsidRDefault="00324E9E" w:rsidP="00324E9E">
      <w:pPr>
        <w:rPr>
          <w:ins w:id="636" w:author="Deepika Mullagura"/>
          <w:lang w:val="en-US"/>
        </w:rPr>
      </w:pPr>
      <w:ins w:id="637" w:author="Deepika Mullagura">
        <w:r w:rsidRPr="00324E9E">
          <w:rPr>
            <w:lang w:val="en-US"/>
          </w:rPr>
          <w:t xml:space="preserve">    </w:t>
        </w:r>
        <w:r>
          <w:rPr>
            <w:lang w:val="en-US"/>
          </w:rPr>
          <w:t>}</w:t>
        </w:r>
      </w:ins>
    </w:p>
    <w:p w14:paraId="29131B5C" w14:textId="0210B9E7" w:rsidR="00324E9E" w:rsidRPr="00324E9E" w:rsidRDefault="00324E9E" w:rsidP="00324E9E">
      <w:pPr>
        <w:rPr>
          <w:ins w:id="638" w:author="Deepika Mullagura"/>
          <w:lang w:val="en-US"/>
        </w:rPr>
      </w:pPr>
      <w:ins w:id="639" w:author="Deepika Mullagura">
        <w:r w:rsidRPr="00324E9E">
          <w:rPr>
            <w:lang w:val="en-US"/>
          </w:rPr>
          <w:t xml:space="preserve">    int n = sizeof(</w:t>
        </w:r>
        <w:proofErr w:type="spellStart"/>
        <w:r w:rsidRPr="00324E9E">
          <w:rPr>
            <w:lang w:val="en-US"/>
          </w:rPr>
          <w:t>arr</w:t>
        </w:r>
        <w:proofErr w:type="spellEnd"/>
        <w:r w:rsidRPr="00324E9E">
          <w:rPr>
            <w:lang w:val="en-US"/>
          </w:rPr>
          <w:t>) / sizeof(</w:t>
        </w:r>
        <w:proofErr w:type="spellStart"/>
        <w:proofErr w:type="gramStart"/>
        <w:r w:rsidRPr="00324E9E">
          <w:rPr>
            <w:lang w:val="en-US"/>
          </w:rPr>
          <w:t>arr</w:t>
        </w:r>
        <w:proofErr w:type="spellEnd"/>
        <w:r w:rsidRPr="00324E9E">
          <w:rPr>
            <w:lang w:val="en-US"/>
          </w:rPr>
          <w:t>[</w:t>
        </w:r>
        <w:proofErr w:type="gramEnd"/>
        <w:r w:rsidRPr="00324E9E">
          <w:rPr>
            <w:lang w:val="en-US"/>
          </w:rPr>
          <w:t>0]);</w:t>
        </w:r>
      </w:ins>
    </w:p>
    <w:p w14:paraId="5D0D62AD" w14:textId="77777777" w:rsidR="00324E9E" w:rsidRPr="00324E9E" w:rsidRDefault="00324E9E" w:rsidP="00324E9E">
      <w:pPr>
        <w:rPr>
          <w:ins w:id="640" w:author="Deepika Mullagura"/>
          <w:lang w:val="en-US"/>
        </w:rPr>
      </w:pPr>
      <w:ins w:id="641" w:author="Deepika Mullagura">
        <w:r w:rsidRPr="00324E9E">
          <w:rPr>
            <w:lang w:val="en-US"/>
          </w:rPr>
          <w:t xml:space="preserve">    </w:t>
        </w:r>
        <w:proofErr w:type="spellStart"/>
        <w:proofErr w:type="gramStart"/>
        <w:r w:rsidRPr="00324E9E">
          <w:rPr>
            <w:lang w:val="en-US"/>
          </w:rPr>
          <w:t>findDuplicates</w:t>
        </w:r>
        <w:proofErr w:type="spellEnd"/>
        <w:r w:rsidRPr="00324E9E">
          <w:rPr>
            <w:lang w:val="en-US"/>
          </w:rPr>
          <w:t>(</w:t>
        </w:r>
        <w:proofErr w:type="spellStart"/>
        <w:proofErr w:type="gramEnd"/>
        <w:r w:rsidRPr="00324E9E">
          <w:rPr>
            <w:lang w:val="en-US"/>
          </w:rPr>
          <w:t>arr</w:t>
        </w:r>
        <w:proofErr w:type="spellEnd"/>
        <w:r w:rsidRPr="00324E9E">
          <w:rPr>
            <w:lang w:val="en-US"/>
          </w:rPr>
          <w:t>, n);</w:t>
        </w:r>
      </w:ins>
    </w:p>
    <w:p w14:paraId="4BECA4BC" w14:textId="47A30ECB" w:rsidR="00324E9E" w:rsidRPr="00324E9E" w:rsidRDefault="00324E9E" w:rsidP="00324E9E">
      <w:pPr>
        <w:rPr>
          <w:ins w:id="642" w:author="Deepika Mullagura"/>
          <w:lang w:val="en-US"/>
        </w:rPr>
      </w:pPr>
      <w:ins w:id="643" w:author="Deepika Mullagura">
        <w:r w:rsidRPr="00324E9E">
          <w:rPr>
            <w:lang w:val="en-US"/>
          </w:rPr>
          <w:t xml:space="preserve">     </w:t>
        </w:r>
        <w:proofErr w:type="gramStart"/>
        <w:r>
          <w:rPr>
            <w:lang w:val="en-US"/>
          </w:rPr>
          <w:t xml:space="preserve">}  </w:t>
        </w:r>
        <w:r w:rsidRPr="00324E9E">
          <w:rPr>
            <w:lang w:val="en-US"/>
          </w:rPr>
          <w:t>return</w:t>
        </w:r>
        <w:proofErr w:type="gramEnd"/>
        <w:r w:rsidRPr="00324E9E">
          <w:rPr>
            <w:lang w:val="en-US"/>
          </w:rPr>
          <w:t xml:space="preserve"> 0;</w:t>
        </w:r>
        <w:r>
          <w:rPr>
            <w:lang w:val="en-US"/>
          </w:rPr>
          <w:t xml:space="preserve">  }</w:t>
        </w:r>
      </w:ins>
    </w:p>
    <w:p w14:paraId="3E3E9477" w14:textId="77777777" w:rsidR="003C6BE2" w:rsidRDefault="003C6BE2" w:rsidP="003C6BE2">
      <w:pPr>
        <w:rPr>
          <w:b/>
          <w:bCs/>
          <w:lang w:val="en-US"/>
        </w:rPr>
      </w:pPr>
      <w:r w:rsidRPr="000154ED">
        <w:rPr>
          <w:b/>
          <w:bCs/>
          <w:lang w:val="en-US"/>
        </w:rPr>
        <w:lastRenderedPageBreak/>
        <w:t>OUTPUT:</w:t>
      </w:r>
    </w:p>
    <w:p w14:paraId="16B6D2E1" w14:textId="5B714466" w:rsidR="00AC75EA" w:rsidRPr="000154ED" w:rsidRDefault="00324E9E" w:rsidP="003C6BE2">
      <w:pPr>
        <w:rPr>
          <w:ins w:id="644" w:author="Deepika Mullagura"/>
          <w:b/>
          <w:bCs/>
          <w:lang w:val="en-US"/>
        </w:rPr>
      </w:pPr>
      <w:r>
        <w:rPr>
          <w:noProof/>
        </w:rPr>
        <w:drawing>
          <wp:inline distT="0" distB="0" distL="0" distR="0" wp14:anchorId="2359F5FE" wp14:editId="406F04EF">
            <wp:extent cx="6350000" cy="374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0000" cy="3740150"/>
                    </a:xfrm>
                    <a:prstGeom prst="rect">
                      <a:avLst/>
                    </a:prstGeom>
                  </pic:spPr>
                </pic:pic>
              </a:graphicData>
            </a:graphic>
          </wp:inline>
        </w:drawing>
      </w:r>
    </w:p>
    <w:p w14:paraId="6316D6F8" w14:textId="77777777" w:rsidR="00F544A2" w:rsidRDefault="00F544A2" w:rsidP="003C6BE2">
      <w:pPr>
        <w:rPr>
          <w:ins w:id="645" w:author="Deepika Mullagura"/>
          <w:b/>
          <w:bCs/>
          <w:lang w:val="en-US"/>
        </w:rPr>
      </w:pPr>
    </w:p>
    <w:p w14:paraId="3EB65D19" w14:textId="77777777" w:rsidR="00F544A2" w:rsidRDefault="00F544A2" w:rsidP="003C6BE2">
      <w:pPr>
        <w:rPr>
          <w:ins w:id="646" w:author="Deepika Mullagura"/>
          <w:b/>
          <w:bCs/>
          <w:lang w:val="en-US"/>
        </w:rPr>
      </w:pPr>
    </w:p>
    <w:p w14:paraId="26411335" w14:textId="77777777" w:rsidR="00F544A2" w:rsidRDefault="00F544A2" w:rsidP="003C6BE2">
      <w:pPr>
        <w:rPr>
          <w:ins w:id="647" w:author="Deepika Mullagura"/>
          <w:b/>
          <w:bCs/>
          <w:lang w:val="en-US"/>
        </w:rPr>
      </w:pPr>
    </w:p>
    <w:p w14:paraId="4461481F" w14:textId="77777777" w:rsidR="00F544A2" w:rsidRDefault="00F544A2" w:rsidP="003C6BE2">
      <w:pPr>
        <w:rPr>
          <w:ins w:id="648" w:author="Deepika Mullagura"/>
          <w:b/>
          <w:bCs/>
          <w:lang w:val="en-US"/>
        </w:rPr>
      </w:pPr>
    </w:p>
    <w:p w14:paraId="439024F6" w14:textId="77777777" w:rsidR="00F544A2" w:rsidRDefault="00F544A2" w:rsidP="003C6BE2">
      <w:pPr>
        <w:rPr>
          <w:ins w:id="649" w:author="Deepika Mullagura"/>
          <w:b/>
          <w:bCs/>
          <w:lang w:val="en-US"/>
        </w:rPr>
      </w:pPr>
    </w:p>
    <w:p w14:paraId="3213EAA6" w14:textId="77777777" w:rsidR="00F544A2" w:rsidRDefault="00F544A2" w:rsidP="003C6BE2">
      <w:pPr>
        <w:rPr>
          <w:ins w:id="650" w:author="Deepika Mullagura"/>
          <w:b/>
          <w:bCs/>
          <w:lang w:val="en-US"/>
        </w:rPr>
      </w:pPr>
    </w:p>
    <w:p w14:paraId="2AC80023" w14:textId="77777777" w:rsidR="00F544A2" w:rsidRDefault="00F544A2" w:rsidP="003C6BE2">
      <w:pPr>
        <w:rPr>
          <w:ins w:id="651" w:author="Deepika Mullagura"/>
          <w:b/>
          <w:bCs/>
          <w:lang w:val="en-US"/>
        </w:rPr>
      </w:pPr>
    </w:p>
    <w:p w14:paraId="5A2E0C3B" w14:textId="77777777" w:rsidR="00F544A2" w:rsidRDefault="00F544A2" w:rsidP="003C6BE2">
      <w:pPr>
        <w:rPr>
          <w:ins w:id="652" w:author="Deepika Mullagura"/>
          <w:b/>
          <w:bCs/>
          <w:lang w:val="en-US"/>
        </w:rPr>
      </w:pPr>
    </w:p>
    <w:p w14:paraId="6B19C9E9" w14:textId="77777777" w:rsidR="00F544A2" w:rsidRDefault="00F544A2" w:rsidP="003C6BE2">
      <w:pPr>
        <w:rPr>
          <w:ins w:id="653" w:author="Deepika Mullagura"/>
          <w:b/>
          <w:bCs/>
          <w:lang w:val="en-US"/>
        </w:rPr>
      </w:pPr>
    </w:p>
    <w:p w14:paraId="2D09CB34" w14:textId="77777777" w:rsidR="00F544A2" w:rsidRDefault="00F544A2" w:rsidP="003C6BE2">
      <w:pPr>
        <w:rPr>
          <w:ins w:id="654" w:author="Deepika Mullagura"/>
          <w:b/>
          <w:bCs/>
          <w:lang w:val="en-US"/>
        </w:rPr>
      </w:pPr>
    </w:p>
    <w:p w14:paraId="0F226803" w14:textId="77777777" w:rsidR="00F544A2" w:rsidRDefault="00F544A2" w:rsidP="003C6BE2">
      <w:pPr>
        <w:rPr>
          <w:ins w:id="655" w:author="Deepika Mullagura"/>
          <w:b/>
          <w:bCs/>
          <w:lang w:val="en-US"/>
        </w:rPr>
      </w:pPr>
    </w:p>
    <w:p w14:paraId="464A2077" w14:textId="77777777" w:rsidR="00F544A2" w:rsidRDefault="00F544A2" w:rsidP="003C6BE2">
      <w:pPr>
        <w:rPr>
          <w:ins w:id="656" w:author="Deepika Mullagura"/>
          <w:b/>
          <w:bCs/>
          <w:lang w:val="en-US"/>
        </w:rPr>
      </w:pPr>
    </w:p>
    <w:p w14:paraId="4C1C418E" w14:textId="77777777" w:rsidR="00F544A2" w:rsidRDefault="00F544A2" w:rsidP="003C6BE2">
      <w:pPr>
        <w:rPr>
          <w:ins w:id="657" w:author="Deepika Mullagura"/>
          <w:b/>
          <w:bCs/>
          <w:lang w:val="en-US"/>
        </w:rPr>
      </w:pPr>
    </w:p>
    <w:p w14:paraId="27EDC6BB" w14:textId="77777777" w:rsidR="00F544A2" w:rsidRDefault="00F544A2" w:rsidP="003C6BE2">
      <w:pPr>
        <w:rPr>
          <w:ins w:id="658" w:author="Deepika Mullagura"/>
          <w:b/>
          <w:bCs/>
          <w:lang w:val="en-US"/>
        </w:rPr>
      </w:pPr>
    </w:p>
    <w:p w14:paraId="3B5AA135" w14:textId="2E287F26" w:rsidR="00F544A2" w:rsidRDefault="00F544A2" w:rsidP="003C6BE2">
      <w:pPr>
        <w:rPr>
          <w:ins w:id="659" w:author="Deepika Mullagura"/>
          <w:b/>
          <w:bCs/>
          <w:lang w:val="en-US"/>
        </w:rPr>
      </w:pPr>
    </w:p>
    <w:p w14:paraId="62A29D55" w14:textId="77777777" w:rsidR="00324E9E" w:rsidRDefault="00324E9E" w:rsidP="003C6BE2">
      <w:pPr>
        <w:rPr>
          <w:ins w:id="660" w:author="Deepika Mullagura"/>
          <w:b/>
          <w:bCs/>
          <w:lang w:val="en-US"/>
        </w:rPr>
      </w:pPr>
    </w:p>
    <w:p w14:paraId="456B3761" w14:textId="1EE75163" w:rsidR="000154ED" w:rsidRDefault="00AC5B3F" w:rsidP="003C6BE2">
      <w:pPr>
        <w:rPr>
          <w:ins w:id="661" w:author="Deepika Mullagura"/>
          <w:b/>
          <w:bCs/>
          <w:lang w:val="en-US"/>
        </w:rPr>
      </w:pPr>
      <w:ins w:id="662" w:author="Deepika Mullagura">
        <w:r w:rsidRPr="000154ED">
          <w:rPr>
            <w:b/>
            <w:bCs/>
            <w:lang w:val="en-US"/>
          </w:rPr>
          <w:lastRenderedPageBreak/>
          <w:t>10</w:t>
        </w:r>
        <w:r w:rsidR="003C6BE2" w:rsidRPr="000154ED">
          <w:rPr>
            <w:b/>
            <w:bCs/>
            <w:lang w:val="en-US"/>
          </w:rPr>
          <w:t>.</w:t>
        </w:r>
        <w:r w:rsidR="000154ED" w:rsidRPr="000154ED">
          <w:t xml:space="preserve"> </w:t>
        </w:r>
        <w:r w:rsidR="000154ED" w:rsidRPr="000154ED">
          <w:rPr>
            <w:b/>
            <w:bCs/>
          </w:rPr>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ins>
    </w:p>
    <w:p w14:paraId="01D25DF2" w14:textId="42343179" w:rsidR="003C6BE2" w:rsidRPr="000154ED" w:rsidRDefault="00AC5B3F" w:rsidP="003C6BE2">
      <w:pPr>
        <w:rPr>
          <w:b/>
          <w:bCs/>
          <w:lang w:val="en-US"/>
        </w:rPr>
      </w:pPr>
      <w:r>
        <w:rPr>
          <w:b/>
          <w:bCs/>
          <w:lang w:val="en-US"/>
        </w:rPr>
        <w:t>10</w:t>
      </w:r>
      <w:r w:rsidR="003C6BE2">
        <w:rPr>
          <w:b/>
          <w:bCs/>
          <w:lang w:val="en-US"/>
        </w:rPr>
        <w:t>.MERGE</w:t>
      </w:r>
      <w:r>
        <w:rPr>
          <w:b/>
          <w:bCs/>
          <w:lang w:val="en-US"/>
        </w:rPr>
        <w:t xml:space="preserve"> SORT</w:t>
      </w:r>
    </w:p>
    <w:p w14:paraId="7E6AAFAD" w14:textId="77777777" w:rsidR="003C6BE2" w:rsidRDefault="003C6BE2" w:rsidP="003C6BE2">
      <w:pPr>
        <w:rPr>
          <w:b/>
          <w:bCs/>
          <w:lang w:val="en-US"/>
        </w:rPr>
      </w:pPr>
      <w:r w:rsidRPr="000154ED">
        <w:rPr>
          <w:b/>
          <w:bCs/>
          <w:lang w:val="en-US"/>
        </w:rPr>
        <w:t>CODE:</w:t>
      </w:r>
    </w:p>
    <w:p w14:paraId="50BA4C76" w14:textId="77777777" w:rsidR="00F544A2" w:rsidRPr="00F544A2" w:rsidRDefault="00F544A2" w:rsidP="00F544A2">
      <w:pPr>
        <w:rPr>
          <w:ins w:id="663" w:author="Deepika Mullagura"/>
          <w:lang w:val="en-US"/>
        </w:rPr>
      </w:pPr>
      <w:ins w:id="664" w:author="Deepika Mullagura">
        <w:r w:rsidRPr="00F544A2">
          <w:rPr>
            <w:lang w:val="en-US"/>
          </w:rPr>
          <w:t>#include &lt;bits/</w:t>
        </w:r>
        <w:proofErr w:type="spellStart"/>
        <w:r w:rsidRPr="00F544A2">
          <w:rPr>
            <w:lang w:val="en-US"/>
          </w:rPr>
          <w:t>stdc</w:t>
        </w:r>
        <w:proofErr w:type="spellEnd"/>
        <w:r w:rsidRPr="00F544A2">
          <w:rPr>
            <w:lang w:val="en-US"/>
          </w:rPr>
          <w:t>++.h&gt;</w:t>
        </w:r>
      </w:ins>
    </w:p>
    <w:p w14:paraId="161427C8" w14:textId="77777777" w:rsidR="00F544A2" w:rsidRPr="00F544A2" w:rsidRDefault="00F544A2" w:rsidP="00F544A2">
      <w:pPr>
        <w:rPr>
          <w:ins w:id="665" w:author="Deepika Mullagura"/>
          <w:lang w:val="en-US"/>
        </w:rPr>
      </w:pPr>
      <w:ins w:id="666" w:author="Deepika Mullagura">
        <w:r w:rsidRPr="00F544A2">
          <w:rPr>
            <w:lang w:val="en-US"/>
          </w:rPr>
          <w:t>using namespace std;</w:t>
        </w:r>
      </w:ins>
    </w:p>
    <w:p w14:paraId="1E46EE83" w14:textId="77777777" w:rsidR="00F544A2" w:rsidRPr="00F544A2" w:rsidRDefault="00F544A2" w:rsidP="00F544A2">
      <w:pPr>
        <w:rPr>
          <w:ins w:id="667" w:author="Deepika Mullagura"/>
          <w:lang w:val="en-US"/>
        </w:rPr>
      </w:pPr>
      <w:ins w:id="668" w:author="Deepika Mullagura">
        <w:r w:rsidRPr="00F544A2">
          <w:rPr>
            <w:lang w:val="en-US"/>
          </w:rPr>
          <w:t xml:space="preserve">int comp = </w:t>
        </w:r>
        <w:proofErr w:type="gramStart"/>
        <w:r w:rsidRPr="00F544A2">
          <w:rPr>
            <w:lang w:val="en-US"/>
          </w:rPr>
          <w:t>0,inv</w:t>
        </w:r>
        <w:proofErr w:type="gramEnd"/>
        <w:r w:rsidRPr="00F544A2">
          <w:rPr>
            <w:lang w:val="en-US"/>
          </w:rPr>
          <w:t>=0;</w:t>
        </w:r>
      </w:ins>
    </w:p>
    <w:p w14:paraId="2238DCAD" w14:textId="77777777" w:rsidR="00F544A2" w:rsidRPr="00F544A2" w:rsidRDefault="00F544A2" w:rsidP="00F544A2">
      <w:pPr>
        <w:rPr>
          <w:ins w:id="669" w:author="Deepika Mullagura"/>
          <w:lang w:val="en-US"/>
        </w:rPr>
      </w:pPr>
      <w:ins w:id="670" w:author="Deepika Mullagura">
        <w:r w:rsidRPr="00F544A2">
          <w:rPr>
            <w:lang w:val="en-US"/>
          </w:rPr>
          <w:t xml:space="preserve">void </w:t>
        </w:r>
        <w:proofErr w:type="spellStart"/>
        <w:proofErr w:type="gramStart"/>
        <w:r w:rsidRPr="00F544A2">
          <w:rPr>
            <w:lang w:val="en-US"/>
          </w:rPr>
          <w:t>mergeArray</w:t>
        </w:r>
        <w:proofErr w:type="spellEnd"/>
        <w:r w:rsidRPr="00F544A2">
          <w:rPr>
            <w:lang w:val="en-US"/>
          </w:rPr>
          <w:t>(</w:t>
        </w:r>
        <w:proofErr w:type="gramEnd"/>
        <w:r w:rsidRPr="00F544A2">
          <w:rPr>
            <w:lang w:val="en-US"/>
          </w:rPr>
          <w:t xml:space="preserve">int </w:t>
        </w:r>
        <w:proofErr w:type="spellStart"/>
        <w:r w:rsidRPr="00F544A2">
          <w:rPr>
            <w:lang w:val="en-US"/>
          </w:rPr>
          <w:t>arr</w:t>
        </w:r>
        <w:proofErr w:type="spellEnd"/>
        <w:r w:rsidRPr="00F544A2">
          <w:rPr>
            <w:lang w:val="en-US"/>
          </w:rPr>
          <w:t>[], int l, int mid, int h)</w:t>
        </w:r>
      </w:ins>
    </w:p>
    <w:p w14:paraId="7A769E74" w14:textId="77777777" w:rsidR="00F544A2" w:rsidRPr="00F544A2" w:rsidRDefault="00F544A2" w:rsidP="00F544A2">
      <w:pPr>
        <w:rPr>
          <w:ins w:id="671" w:author="Deepika Mullagura"/>
          <w:lang w:val="en-US"/>
        </w:rPr>
      </w:pPr>
      <w:ins w:id="672" w:author="Deepika Mullagura">
        <w:r w:rsidRPr="00F544A2">
          <w:rPr>
            <w:lang w:val="en-US"/>
          </w:rPr>
          <w:t>{</w:t>
        </w:r>
      </w:ins>
    </w:p>
    <w:p w14:paraId="33A9BE87" w14:textId="77777777" w:rsidR="00F544A2" w:rsidRPr="00F544A2" w:rsidRDefault="00F544A2" w:rsidP="00F544A2">
      <w:pPr>
        <w:rPr>
          <w:ins w:id="673" w:author="Deepika Mullagura"/>
          <w:lang w:val="en-US"/>
        </w:rPr>
      </w:pPr>
      <w:ins w:id="674" w:author="Deepika Mullagura">
        <w:r w:rsidRPr="00F544A2">
          <w:rPr>
            <w:lang w:val="en-US"/>
          </w:rPr>
          <w:t xml:space="preserve">    int n1 = mid - l + 1;</w:t>
        </w:r>
      </w:ins>
    </w:p>
    <w:p w14:paraId="11FF1A96" w14:textId="77777777" w:rsidR="00F544A2" w:rsidRPr="00F544A2" w:rsidRDefault="00F544A2" w:rsidP="00F544A2">
      <w:pPr>
        <w:rPr>
          <w:ins w:id="675" w:author="Deepika Mullagura"/>
          <w:lang w:val="en-US"/>
        </w:rPr>
      </w:pPr>
      <w:ins w:id="676" w:author="Deepika Mullagura">
        <w:r w:rsidRPr="00F544A2">
          <w:rPr>
            <w:lang w:val="en-US"/>
          </w:rPr>
          <w:t xml:space="preserve">    int n2 = h - mid;</w:t>
        </w:r>
      </w:ins>
    </w:p>
    <w:p w14:paraId="02ABA24B" w14:textId="77777777" w:rsidR="00F544A2" w:rsidRPr="00F544A2" w:rsidRDefault="00F544A2" w:rsidP="00F544A2">
      <w:pPr>
        <w:rPr>
          <w:ins w:id="677" w:author="Deepika Mullagura"/>
          <w:lang w:val="en-US"/>
        </w:rPr>
      </w:pPr>
      <w:ins w:id="678" w:author="Deepika Mullagura">
        <w:r w:rsidRPr="00F544A2">
          <w:rPr>
            <w:lang w:val="en-US"/>
          </w:rPr>
          <w:t xml:space="preserve">    int a[n1], b[n2];</w:t>
        </w:r>
      </w:ins>
    </w:p>
    <w:p w14:paraId="0D7DDAC3" w14:textId="77777777" w:rsidR="00F544A2" w:rsidRPr="00F544A2" w:rsidRDefault="00F544A2" w:rsidP="00F544A2">
      <w:pPr>
        <w:rPr>
          <w:ins w:id="679" w:author="Deepika Mullagura"/>
          <w:lang w:val="en-US"/>
        </w:rPr>
      </w:pPr>
      <w:ins w:id="680" w:author="Deepika Mullagura">
        <w:r w:rsidRPr="00F544A2">
          <w:rPr>
            <w:lang w:val="en-US"/>
          </w:rPr>
          <w:t xml:space="preserve">    </w:t>
        </w:r>
        <w:proofErr w:type="gramStart"/>
        <w:r w:rsidRPr="00F544A2">
          <w:rPr>
            <w:lang w:val="en-US"/>
          </w:rPr>
          <w:t>for(</w:t>
        </w:r>
        <w:proofErr w:type="gramEnd"/>
        <w:r w:rsidRPr="00F544A2">
          <w:rPr>
            <w:lang w:val="en-US"/>
          </w:rPr>
          <w:t xml:space="preserve">int </w:t>
        </w:r>
        <w:proofErr w:type="spellStart"/>
        <w:r w:rsidRPr="00F544A2">
          <w:rPr>
            <w:lang w:val="en-US"/>
          </w:rPr>
          <w:t>i</w:t>
        </w:r>
        <w:proofErr w:type="spellEnd"/>
        <w:r w:rsidRPr="00F544A2">
          <w:rPr>
            <w:lang w:val="en-US"/>
          </w:rPr>
          <w:t xml:space="preserve"> = 0; </w:t>
        </w:r>
        <w:proofErr w:type="spellStart"/>
        <w:r w:rsidRPr="00F544A2">
          <w:rPr>
            <w:lang w:val="en-US"/>
          </w:rPr>
          <w:t>i</w:t>
        </w:r>
        <w:proofErr w:type="spellEnd"/>
        <w:r w:rsidRPr="00F544A2">
          <w:rPr>
            <w:lang w:val="en-US"/>
          </w:rPr>
          <w:t xml:space="preserve"> &lt; n1; </w:t>
        </w:r>
        <w:proofErr w:type="spellStart"/>
        <w:r w:rsidRPr="00F544A2">
          <w:rPr>
            <w:lang w:val="en-US"/>
          </w:rPr>
          <w:t>i</w:t>
        </w:r>
        <w:proofErr w:type="spellEnd"/>
        <w:r w:rsidRPr="00F544A2">
          <w:rPr>
            <w:lang w:val="en-US"/>
          </w:rPr>
          <w:t>++)</w:t>
        </w:r>
      </w:ins>
    </w:p>
    <w:p w14:paraId="303E1135" w14:textId="77777777" w:rsidR="00F544A2" w:rsidRPr="00F544A2" w:rsidRDefault="00F544A2" w:rsidP="00F544A2">
      <w:pPr>
        <w:rPr>
          <w:ins w:id="681" w:author="Deepika Mullagura"/>
          <w:lang w:val="en-US"/>
        </w:rPr>
      </w:pPr>
      <w:ins w:id="682" w:author="Deepika Mullagura">
        <w:r w:rsidRPr="00F544A2">
          <w:rPr>
            <w:lang w:val="en-US"/>
          </w:rPr>
          <w:t xml:space="preserve">    {</w:t>
        </w:r>
      </w:ins>
    </w:p>
    <w:p w14:paraId="5826E8BB" w14:textId="77777777" w:rsidR="00F544A2" w:rsidRPr="00F544A2" w:rsidRDefault="00F544A2" w:rsidP="00F544A2">
      <w:pPr>
        <w:rPr>
          <w:ins w:id="683" w:author="Deepika Mullagura"/>
          <w:lang w:val="en-US"/>
        </w:rPr>
      </w:pPr>
      <w:ins w:id="684" w:author="Deepika Mullagura">
        <w:r w:rsidRPr="00F544A2">
          <w:rPr>
            <w:lang w:val="en-US"/>
          </w:rPr>
          <w:t xml:space="preserve">        a[</w:t>
        </w:r>
        <w:proofErr w:type="spellStart"/>
        <w:r w:rsidRPr="00F544A2">
          <w:rPr>
            <w:lang w:val="en-US"/>
          </w:rPr>
          <w:t>i</w:t>
        </w:r>
        <w:proofErr w:type="spellEnd"/>
        <w:r w:rsidRPr="00F544A2">
          <w:rPr>
            <w:lang w:val="en-US"/>
          </w:rPr>
          <w:t xml:space="preserve">] = </w:t>
        </w:r>
        <w:proofErr w:type="spellStart"/>
        <w:proofErr w:type="gramStart"/>
        <w:r w:rsidRPr="00F544A2">
          <w:rPr>
            <w:lang w:val="en-US"/>
          </w:rPr>
          <w:t>arr</w:t>
        </w:r>
        <w:proofErr w:type="spellEnd"/>
        <w:r w:rsidRPr="00F544A2">
          <w:rPr>
            <w:lang w:val="en-US"/>
          </w:rPr>
          <w:t>[</w:t>
        </w:r>
        <w:proofErr w:type="gramEnd"/>
        <w:r w:rsidRPr="00F544A2">
          <w:rPr>
            <w:lang w:val="en-US"/>
          </w:rPr>
          <w:t xml:space="preserve">l + </w:t>
        </w:r>
        <w:proofErr w:type="spellStart"/>
        <w:r w:rsidRPr="00F544A2">
          <w:rPr>
            <w:lang w:val="en-US"/>
          </w:rPr>
          <w:t>i</w:t>
        </w:r>
        <w:proofErr w:type="spellEnd"/>
        <w:r w:rsidRPr="00F544A2">
          <w:rPr>
            <w:lang w:val="en-US"/>
          </w:rPr>
          <w:t>];</w:t>
        </w:r>
      </w:ins>
    </w:p>
    <w:p w14:paraId="67BB3CE6" w14:textId="77777777" w:rsidR="00F544A2" w:rsidRPr="00F544A2" w:rsidRDefault="00F544A2" w:rsidP="00F544A2">
      <w:pPr>
        <w:rPr>
          <w:ins w:id="685" w:author="Deepika Mullagura"/>
          <w:lang w:val="en-US"/>
        </w:rPr>
      </w:pPr>
      <w:ins w:id="686" w:author="Deepika Mullagura">
        <w:r w:rsidRPr="00F544A2">
          <w:rPr>
            <w:lang w:val="en-US"/>
          </w:rPr>
          <w:t xml:space="preserve">    }</w:t>
        </w:r>
      </w:ins>
    </w:p>
    <w:p w14:paraId="151C4422" w14:textId="77777777" w:rsidR="00F544A2" w:rsidRPr="00F544A2" w:rsidRDefault="00F544A2" w:rsidP="00F544A2">
      <w:pPr>
        <w:rPr>
          <w:ins w:id="687" w:author="Deepika Mullagura"/>
          <w:lang w:val="en-US"/>
        </w:rPr>
      </w:pPr>
      <w:ins w:id="688" w:author="Deepika Mullagura">
        <w:r w:rsidRPr="00F544A2">
          <w:rPr>
            <w:lang w:val="en-US"/>
          </w:rPr>
          <w:t xml:space="preserve">    </w:t>
        </w:r>
        <w:proofErr w:type="gramStart"/>
        <w:r w:rsidRPr="00F544A2">
          <w:rPr>
            <w:lang w:val="en-US"/>
          </w:rPr>
          <w:t>for(</w:t>
        </w:r>
        <w:proofErr w:type="gramEnd"/>
        <w:r w:rsidRPr="00F544A2">
          <w:rPr>
            <w:lang w:val="en-US"/>
          </w:rPr>
          <w:t xml:space="preserve">int </w:t>
        </w:r>
        <w:proofErr w:type="spellStart"/>
        <w:r w:rsidRPr="00F544A2">
          <w:rPr>
            <w:lang w:val="en-US"/>
          </w:rPr>
          <w:t>i</w:t>
        </w:r>
        <w:proofErr w:type="spellEnd"/>
        <w:r w:rsidRPr="00F544A2">
          <w:rPr>
            <w:lang w:val="en-US"/>
          </w:rPr>
          <w:t xml:space="preserve"> = 0; </w:t>
        </w:r>
        <w:proofErr w:type="spellStart"/>
        <w:r w:rsidRPr="00F544A2">
          <w:rPr>
            <w:lang w:val="en-US"/>
          </w:rPr>
          <w:t>i</w:t>
        </w:r>
        <w:proofErr w:type="spellEnd"/>
        <w:r w:rsidRPr="00F544A2">
          <w:rPr>
            <w:lang w:val="en-US"/>
          </w:rPr>
          <w:t xml:space="preserve"> &lt; n2; </w:t>
        </w:r>
        <w:proofErr w:type="spellStart"/>
        <w:r w:rsidRPr="00F544A2">
          <w:rPr>
            <w:lang w:val="en-US"/>
          </w:rPr>
          <w:t>i</w:t>
        </w:r>
        <w:proofErr w:type="spellEnd"/>
        <w:r w:rsidRPr="00F544A2">
          <w:rPr>
            <w:lang w:val="en-US"/>
          </w:rPr>
          <w:t>++)</w:t>
        </w:r>
      </w:ins>
    </w:p>
    <w:p w14:paraId="786E9A80" w14:textId="77777777" w:rsidR="00F544A2" w:rsidRPr="00F544A2" w:rsidRDefault="00F544A2" w:rsidP="00F544A2">
      <w:pPr>
        <w:rPr>
          <w:ins w:id="689" w:author="Deepika Mullagura"/>
          <w:lang w:val="en-US"/>
        </w:rPr>
      </w:pPr>
      <w:ins w:id="690" w:author="Deepika Mullagura">
        <w:r w:rsidRPr="00F544A2">
          <w:rPr>
            <w:lang w:val="en-US"/>
          </w:rPr>
          <w:t xml:space="preserve">    {</w:t>
        </w:r>
      </w:ins>
    </w:p>
    <w:p w14:paraId="462A0BA6" w14:textId="77777777" w:rsidR="00F544A2" w:rsidRPr="00F544A2" w:rsidRDefault="00F544A2" w:rsidP="00F544A2">
      <w:pPr>
        <w:rPr>
          <w:ins w:id="691" w:author="Deepika Mullagura"/>
          <w:lang w:val="en-US"/>
        </w:rPr>
      </w:pPr>
      <w:ins w:id="692" w:author="Deepika Mullagura">
        <w:r w:rsidRPr="00F544A2">
          <w:rPr>
            <w:lang w:val="en-US"/>
          </w:rPr>
          <w:t xml:space="preserve">        b[</w:t>
        </w:r>
        <w:proofErr w:type="spellStart"/>
        <w:r w:rsidRPr="00F544A2">
          <w:rPr>
            <w:lang w:val="en-US"/>
          </w:rPr>
          <w:t>i</w:t>
        </w:r>
        <w:proofErr w:type="spellEnd"/>
        <w:r w:rsidRPr="00F544A2">
          <w:rPr>
            <w:lang w:val="en-US"/>
          </w:rPr>
          <w:t xml:space="preserve">] = </w:t>
        </w:r>
        <w:proofErr w:type="spellStart"/>
        <w:proofErr w:type="gramStart"/>
        <w:r w:rsidRPr="00F544A2">
          <w:rPr>
            <w:lang w:val="en-US"/>
          </w:rPr>
          <w:t>arr</w:t>
        </w:r>
        <w:proofErr w:type="spellEnd"/>
        <w:r w:rsidRPr="00F544A2">
          <w:rPr>
            <w:lang w:val="en-US"/>
          </w:rPr>
          <w:t>[</w:t>
        </w:r>
        <w:proofErr w:type="gramEnd"/>
        <w:r w:rsidRPr="00F544A2">
          <w:rPr>
            <w:lang w:val="en-US"/>
          </w:rPr>
          <w:t xml:space="preserve">mid + 1 + </w:t>
        </w:r>
        <w:proofErr w:type="spellStart"/>
        <w:r w:rsidRPr="00F544A2">
          <w:rPr>
            <w:lang w:val="en-US"/>
          </w:rPr>
          <w:t>i</w:t>
        </w:r>
        <w:proofErr w:type="spellEnd"/>
        <w:r w:rsidRPr="00F544A2">
          <w:rPr>
            <w:lang w:val="en-US"/>
          </w:rPr>
          <w:t>];</w:t>
        </w:r>
      </w:ins>
    </w:p>
    <w:p w14:paraId="560DAF8D" w14:textId="77777777" w:rsidR="00F544A2" w:rsidRPr="00F544A2" w:rsidRDefault="00F544A2" w:rsidP="00F544A2">
      <w:pPr>
        <w:rPr>
          <w:ins w:id="693" w:author="Deepika Mullagura"/>
          <w:lang w:val="en-US"/>
        </w:rPr>
      </w:pPr>
      <w:ins w:id="694" w:author="Deepika Mullagura">
        <w:r w:rsidRPr="00F544A2">
          <w:rPr>
            <w:lang w:val="en-US"/>
          </w:rPr>
          <w:t xml:space="preserve">    }</w:t>
        </w:r>
      </w:ins>
    </w:p>
    <w:p w14:paraId="6614A2AA" w14:textId="77777777" w:rsidR="00F544A2" w:rsidRPr="00F544A2" w:rsidRDefault="00F544A2" w:rsidP="00F544A2">
      <w:pPr>
        <w:rPr>
          <w:ins w:id="695" w:author="Deepika Mullagura"/>
          <w:lang w:val="en-US"/>
        </w:rPr>
      </w:pPr>
      <w:ins w:id="696" w:author="Deepika Mullagura">
        <w:r w:rsidRPr="00F544A2">
          <w:rPr>
            <w:lang w:val="en-US"/>
          </w:rPr>
          <w:t xml:space="preserve">    int </w:t>
        </w:r>
        <w:proofErr w:type="spellStart"/>
        <w:r w:rsidRPr="00F544A2">
          <w:rPr>
            <w:lang w:val="en-US"/>
          </w:rPr>
          <w:t>i</w:t>
        </w:r>
        <w:proofErr w:type="spellEnd"/>
        <w:r w:rsidRPr="00F544A2">
          <w:rPr>
            <w:lang w:val="en-US"/>
          </w:rPr>
          <w:t xml:space="preserve"> = 0, j = 0, k = l;</w:t>
        </w:r>
      </w:ins>
    </w:p>
    <w:p w14:paraId="40B149EC" w14:textId="77777777" w:rsidR="00F544A2" w:rsidRPr="00F544A2" w:rsidRDefault="00F544A2" w:rsidP="00F544A2">
      <w:pPr>
        <w:rPr>
          <w:ins w:id="697" w:author="Deepika Mullagura"/>
          <w:lang w:val="en-US"/>
        </w:rPr>
      </w:pPr>
      <w:ins w:id="698" w:author="Deepika Mullagura">
        <w:r w:rsidRPr="00F544A2">
          <w:rPr>
            <w:lang w:val="en-US"/>
          </w:rPr>
          <w:t xml:space="preserve">    </w:t>
        </w:r>
        <w:proofErr w:type="gramStart"/>
        <w:r w:rsidRPr="00F544A2">
          <w:rPr>
            <w:lang w:val="en-US"/>
          </w:rPr>
          <w:t>while(</w:t>
        </w:r>
        <w:proofErr w:type="spellStart"/>
        <w:proofErr w:type="gramEnd"/>
        <w:r w:rsidRPr="00F544A2">
          <w:rPr>
            <w:lang w:val="en-US"/>
          </w:rPr>
          <w:t>i</w:t>
        </w:r>
        <w:proofErr w:type="spellEnd"/>
        <w:r w:rsidRPr="00F544A2">
          <w:rPr>
            <w:lang w:val="en-US"/>
          </w:rPr>
          <w:t xml:space="preserve"> &lt; n1 &amp;&amp; j &lt; n2)</w:t>
        </w:r>
      </w:ins>
    </w:p>
    <w:p w14:paraId="6C6DA75E" w14:textId="77777777" w:rsidR="00F544A2" w:rsidRPr="00F544A2" w:rsidRDefault="00F544A2" w:rsidP="00F544A2">
      <w:pPr>
        <w:rPr>
          <w:ins w:id="699" w:author="Deepika Mullagura"/>
          <w:lang w:val="en-US"/>
        </w:rPr>
      </w:pPr>
      <w:ins w:id="700" w:author="Deepika Mullagura">
        <w:r w:rsidRPr="00F544A2">
          <w:rPr>
            <w:lang w:val="en-US"/>
          </w:rPr>
          <w:t xml:space="preserve">    {</w:t>
        </w:r>
      </w:ins>
    </w:p>
    <w:p w14:paraId="45BAA9AC" w14:textId="77777777" w:rsidR="00F544A2" w:rsidRPr="00F544A2" w:rsidRDefault="00F544A2" w:rsidP="00F544A2">
      <w:pPr>
        <w:rPr>
          <w:ins w:id="701" w:author="Deepika Mullagura"/>
          <w:lang w:val="en-US"/>
        </w:rPr>
      </w:pPr>
      <w:ins w:id="702" w:author="Deepika Mullagura">
        <w:r w:rsidRPr="00F544A2">
          <w:rPr>
            <w:lang w:val="en-US"/>
          </w:rPr>
          <w:t xml:space="preserve">        comp++;</w:t>
        </w:r>
      </w:ins>
    </w:p>
    <w:p w14:paraId="250C1450" w14:textId="77777777" w:rsidR="00F544A2" w:rsidRPr="00F544A2" w:rsidRDefault="00F544A2" w:rsidP="00F544A2">
      <w:pPr>
        <w:rPr>
          <w:ins w:id="703" w:author="Deepika Mullagura"/>
          <w:lang w:val="en-US"/>
        </w:rPr>
      </w:pPr>
      <w:ins w:id="704" w:author="Deepika Mullagura">
        <w:r w:rsidRPr="00F544A2">
          <w:rPr>
            <w:lang w:val="en-US"/>
          </w:rPr>
          <w:t xml:space="preserve">        if(a[</w:t>
        </w:r>
        <w:proofErr w:type="spellStart"/>
        <w:r w:rsidRPr="00F544A2">
          <w:rPr>
            <w:lang w:val="en-US"/>
          </w:rPr>
          <w:t>i</w:t>
        </w:r>
        <w:proofErr w:type="spellEnd"/>
        <w:r w:rsidRPr="00F544A2">
          <w:rPr>
            <w:lang w:val="en-US"/>
          </w:rPr>
          <w:t>] &lt;= b[j])</w:t>
        </w:r>
      </w:ins>
    </w:p>
    <w:p w14:paraId="5B73F8F5" w14:textId="77777777" w:rsidR="00F544A2" w:rsidRPr="00F544A2" w:rsidRDefault="00F544A2" w:rsidP="00F544A2">
      <w:pPr>
        <w:rPr>
          <w:ins w:id="705" w:author="Deepika Mullagura"/>
          <w:lang w:val="en-US"/>
        </w:rPr>
      </w:pPr>
      <w:ins w:id="706" w:author="Deepika Mullagura">
        <w:r w:rsidRPr="00F544A2">
          <w:rPr>
            <w:lang w:val="en-US"/>
          </w:rPr>
          <w:t xml:space="preserve">        {</w:t>
        </w:r>
      </w:ins>
    </w:p>
    <w:p w14:paraId="0B22BC2E" w14:textId="77777777" w:rsidR="00F544A2" w:rsidRPr="00F544A2" w:rsidRDefault="00F544A2" w:rsidP="00F544A2">
      <w:pPr>
        <w:rPr>
          <w:ins w:id="707" w:author="Deepika Mullagura"/>
          <w:lang w:val="en-US"/>
        </w:rPr>
      </w:pPr>
      <w:ins w:id="708" w:author="Deepika Mullagura">
        <w:r w:rsidRPr="00F544A2">
          <w:rPr>
            <w:lang w:val="en-US"/>
          </w:rPr>
          <w:t xml:space="preserve">            </w:t>
        </w:r>
        <w:proofErr w:type="spellStart"/>
        <w:r w:rsidRPr="00F544A2">
          <w:rPr>
            <w:lang w:val="en-US"/>
          </w:rPr>
          <w:t>arr</w:t>
        </w:r>
        <w:proofErr w:type="spellEnd"/>
        <w:r w:rsidRPr="00F544A2">
          <w:rPr>
            <w:lang w:val="en-US"/>
          </w:rPr>
          <w:t>[k] = a[</w:t>
        </w:r>
        <w:proofErr w:type="spellStart"/>
        <w:r w:rsidRPr="00F544A2">
          <w:rPr>
            <w:lang w:val="en-US"/>
          </w:rPr>
          <w:t>i</w:t>
        </w:r>
        <w:proofErr w:type="spellEnd"/>
        <w:r w:rsidRPr="00F544A2">
          <w:rPr>
            <w:lang w:val="en-US"/>
          </w:rPr>
          <w:t>];</w:t>
        </w:r>
      </w:ins>
    </w:p>
    <w:p w14:paraId="4E99D6C6" w14:textId="77777777" w:rsidR="00F544A2" w:rsidRPr="00F544A2" w:rsidRDefault="00F544A2" w:rsidP="00F544A2">
      <w:pPr>
        <w:rPr>
          <w:ins w:id="709" w:author="Deepika Mullagura"/>
          <w:lang w:val="en-US"/>
        </w:rPr>
      </w:pPr>
      <w:ins w:id="710" w:author="Deepika Mullagura">
        <w:r w:rsidRPr="00F544A2">
          <w:rPr>
            <w:lang w:val="en-US"/>
          </w:rPr>
          <w:t xml:space="preserve">            </w:t>
        </w:r>
        <w:proofErr w:type="spellStart"/>
        <w:r w:rsidRPr="00F544A2">
          <w:rPr>
            <w:lang w:val="en-US"/>
          </w:rPr>
          <w:t>i</w:t>
        </w:r>
        <w:proofErr w:type="spellEnd"/>
        <w:r w:rsidRPr="00F544A2">
          <w:rPr>
            <w:lang w:val="en-US"/>
          </w:rPr>
          <w:t>++;</w:t>
        </w:r>
      </w:ins>
    </w:p>
    <w:p w14:paraId="7ED14E41" w14:textId="77777777" w:rsidR="00F544A2" w:rsidRPr="00F544A2" w:rsidRDefault="00F544A2" w:rsidP="00F544A2">
      <w:pPr>
        <w:rPr>
          <w:ins w:id="711" w:author="Deepika Mullagura"/>
          <w:lang w:val="en-US"/>
        </w:rPr>
      </w:pPr>
      <w:ins w:id="712" w:author="Deepika Mullagura">
        <w:r w:rsidRPr="00F544A2">
          <w:rPr>
            <w:lang w:val="en-US"/>
          </w:rPr>
          <w:t xml:space="preserve">        }</w:t>
        </w:r>
      </w:ins>
    </w:p>
    <w:p w14:paraId="3EB41C22" w14:textId="77777777" w:rsidR="00F544A2" w:rsidRPr="00F544A2" w:rsidRDefault="00F544A2" w:rsidP="00F544A2">
      <w:pPr>
        <w:rPr>
          <w:ins w:id="713" w:author="Deepika Mullagura"/>
          <w:lang w:val="en-US"/>
        </w:rPr>
      </w:pPr>
      <w:ins w:id="714" w:author="Deepika Mullagura">
        <w:r w:rsidRPr="00F544A2">
          <w:rPr>
            <w:lang w:val="en-US"/>
          </w:rPr>
          <w:t xml:space="preserve">        else</w:t>
        </w:r>
      </w:ins>
    </w:p>
    <w:p w14:paraId="1EA81C65" w14:textId="77777777" w:rsidR="00F544A2" w:rsidRPr="00F544A2" w:rsidRDefault="00F544A2" w:rsidP="00F544A2">
      <w:pPr>
        <w:rPr>
          <w:ins w:id="715" w:author="Deepika Mullagura"/>
          <w:lang w:val="en-US"/>
        </w:rPr>
      </w:pPr>
      <w:ins w:id="716" w:author="Deepika Mullagura">
        <w:r w:rsidRPr="00F544A2">
          <w:rPr>
            <w:lang w:val="en-US"/>
          </w:rPr>
          <w:lastRenderedPageBreak/>
          <w:t xml:space="preserve">        {</w:t>
        </w:r>
      </w:ins>
    </w:p>
    <w:p w14:paraId="32561294" w14:textId="77777777" w:rsidR="00F544A2" w:rsidRPr="00F544A2" w:rsidRDefault="00F544A2" w:rsidP="00F544A2">
      <w:pPr>
        <w:rPr>
          <w:ins w:id="717" w:author="Deepika Mullagura"/>
          <w:lang w:val="en-US"/>
        </w:rPr>
      </w:pPr>
      <w:ins w:id="718" w:author="Deepika Mullagura">
        <w:r w:rsidRPr="00F544A2">
          <w:rPr>
            <w:lang w:val="en-US"/>
          </w:rPr>
          <w:t xml:space="preserve">            </w:t>
        </w:r>
        <w:proofErr w:type="spellStart"/>
        <w:r w:rsidRPr="00F544A2">
          <w:rPr>
            <w:lang w:val="en-US"/>
          </w:rPr>
          <w:t>arr</w:t>
        </w:r>
        <w:proofErr w:type="spellEnd"/>
        <w:r w:rsidRPr="00F544A2">
          <w:rPr>
            <w:lang w:val="en-US"/>
          </w:rPr>
          <w:t>[k] = b[j];</w:t>
        </w:r>
      </w:ins>
    </w:p>
    <w:p w14:paraId="2B1380F9" w14:textId="77777777" w:rsidR="00F544A2" w:rsidRPr="00F544A2" w:rsidRDefault="00F544A2" w:rsidP="00F544A2">
      <w:pPr>
        <w:rPr>
          <w:ins w:id="719" w:author="Deepika Mullagura"/>
          <w:lang w:val="en-US"/>
        </w:rPr>
      </w:pPr>
      <w:ins w:id="720" w:author="Deepika Mullagura">
        <w:r w:rsidRPr="00F544A2">
          <w:rPr>
            <w:lang w:val="en-US"/>
          </w:rPr>
          <w:t xml:space="preserve">            </w:t>
        </w:r>
        <w:proofErr w:type="spellStart"/>
        <w:r w:rsidRPr="00F544A2">
          <w:rPr>
            <w:lang w:val="en-US"/>
          </w:rPr>
          <w:t>j++</w:t>
        </w:r>
        <w:proofErr w:type="spellEnd"/>
        <w:r w:rsidRPr="00F544A2">
          <w:rPr>
            <w:lang w:val="en-US"/>
          </w:rPr>
          <w:t>;</w:t>
        </w:r>
      </w:ins>
    </w:p>
    <w:p w14:paraId="264795B1" w14:textId="77777777" w:rsidR="00F544A2" w:rsidRPr="00F544A2" w:rsidRDefault="00F544A2" w:rsidP="00F544A2">
      <w:pPr>
        <w:rPr>
          <w:ins w:id="721" w:author="Deepika Mullagura"/>
          <w:lang w:val="en-US"/>
        </w:rPr>
      </w:pPr>
      <w:ins w:id="722" w:author="Deepika Mullagura">
        <w:r w:rsidRPr="00F544A2">
          <w:rPr>
            <w:lang w:val="en-US"/>
          </w:rPr>
          <w:t xml:space="preserve">            inv++;</w:t>
        </w:r>
      </w:ins>
    </w:p>
    <w:p w14:paraId="23467AD9" w14:textId="77777777" w:rsidR="00F544A2" w:rsidRPr="00F544A2" w:rsidRDefault="00F544A2" w:rsidP="00F544A2">
      <w:pPr>
        <w:rPr>
          <w:ins w:id="723" w:author="Deepika Mullagura"/>
          <w:lang w:val="en-US"/>
        </w:rPr>
      </w:pPr>
      <w:ins w:id="724" w:author="Deepika Mullagura">
        <w:r w:rsidRPr="00F544A2">
          <w:rPr>
            <w:lang w:val="en-US"/>
          </w:rPr>
          <w:t xml:space="preserve">        }</w:t>
        </w:r>
      </w:ins>
    </w:p>
    <w:p w14:paraId="61E39E9D" w14:textId="77777777" w:rsidR="00F544A2" w:rsidRPr="00F544A2" w:rsidRDefault="00F544A2" w:rsidP="00F544A2">
      <w:pPr>
        <w:rPr>
          <w:ins w:id="725" w:author="Deepika Mullagura"/>
          <w:lang w:val="en-US"/>
        </w:rPr>
      </w:pPr>
      <w:ins w:id="726" w:author="Deepika Mullagura">
        <w:r w:rsidRPr="00F544A2">
          <w:rPr>
            <w:lang w:val="en-US"/>
          </w:rPr>
          <w:t xml:space="preserve">        k++;</w:t>
        </w:r>
      </w:ins>
    </w:p>
    <w:p w14:paraId="7448C752" w14:textId="77777777" w:rsidR="00F544A2" w:rsidRPr="00F544A2" w:rsidRDefault="00F544A2" w:rsidP="00F544A2">
      <w:pPr>
        <w:rPr>
          <w:ins w:id="727" w:author="Deepika Mullagura"/>
          <w:lang w:val="en-US"/>
        </w:rPr>
      </w:pPr>
      <w:ins w:id="728" w:author="Deepika Mullagura">
        <w:r w:rsidRPr="00F544A2">
          <w:rPr>
            <w:lang w:val="en-US"/>
          </w:rPr>
          <w:t xml:space="preserve">    }</w:t>
        </w:r>
      </w:ins>
    </w:p>
    <w:p w14:paraId="27139046" w14:textId="77777777" w:rsidR="00F544A2" w:rsidRPr="00F544A2" w:rsidRDefault="00F544A2" w:rsidP="00F544A2">
      <w:pPr>
        <w:rPr>
          <w:ins w:id="729" w:author="Deepika Mullagura"/>
          <w:lang w:val="en-US"/>
        </w:rPr>
      </w:pPr>
      <w:ins w:id="730" w:author="Deepika Mullagura">
        <w:r w:rsidRPr="00F544A2">
          <w:rPr>
            <w:lang w:val="en-US"/>
          </w:rPr>
          <w:t xml:space="preserve">    </w:t>
        </w:r>
        <w:proofErr w:type="gramStart"/>
        <w:r w:rsidRPr="00F544A2">
          <w:rPr>
            <w:lang w:val="en-US"/>
          </w:rPr>
          <w:t>while(</w:t>
        </w:r>
        <w:proofErr w:type="spellStart"/>
        <w:proofErr w:type="gramEnd"/>
        <w:r w:rsidRPr="00F544A2">
          <w:rPr>
            <w:lang w:val="en-US"/>
          </w:rPr>
          <w:t>i</w:t>
        </w:r>
        <w:proofErr w:type="spellEnd"/>
        <w:r w:rsidRPr="00F544A2">
          <w:rPr>
            <w:lang w:val="en-US"/>
          </w:rPr>
          <w:t xml:space="preserve"> &lt; n1)</w:t>
        </w:r>
      </w:ins>
    </w:p>
    <w:p w14:paraId="34928E18" w14:textId="77777777" w:rsidR="00F544A2" w:rsidRPr="00F544A2" w:rsidRDefault="00F544A2" w:rsidP="00F544A2">
      <w:pPr>
        <w:rPr>
          <w:ins w:id="731" w:author="Deepika Mullagura"/>
          <w:lang w:val="en-US"/>
        </w:rPr>
      </w:pPr>
      <w:ins w:id="732" w:author="Deepika Mullagura">
        <w:r w:rsidRPr="00F544A2">
          <w:rPr>
            <w:lang w:val="en-US"/>
          </w:rPr>
          <w:t xml:space="preserve">    {</w:t>
        </w:r>
      </w:ins>
    </w:p>
    <w:p w14:paraId="7561FF30" w14:textId="77777777" w:rsidR="00F544A2" w:rsidRPr="00F544A2" w:rsidRDefault="00F544A2" w:rsidP="00F544A2">
      <w:pPr>
        <w:rPr>
          <w:ins w:id="733" w:author="Deepika Mullagura"/>
          <w:lang w:val="en-US"/>
        </w:rPr>
      </w:pPr>
      <w:ins w:id="734" w:author="Deepika Mullagura">
        <w:r w:rsidRPr="00F544A2">
          <w:rPr>
            <w:lang w:val="en-US"/>
          </w:rPr>
          <w:t xml:space="preserve">        </w:t>
        </w:r>
        <w:proofErr w:type="spellStart"/>
        <w:r w:rsidRPr="00F544A2">
          <w:rPr>
            <w:lang w:val="en-US"/>
          </w:rPr>
          <w:t>arr</w:t>
        </w:r>
        <w:proofErr w:type="spellEnd"/>
        <w:r w:rsidRPr="00F544A2">
          <w:rPr>
            <w:lang w:val="en-US"/>
          </w:rPr>
          <w:t>[k] = a[</w:t>
        </w:r>
        <w:proofErr w:type="spellStart"/>
        <w:r w:rsidRPr="00F544A2">
          <w:rPr>
            <w:lang w:val="en-US"/>
          </w:rPr>
          <w:t>i</w:t>
        </w:r>
        <w:proofErr w:type="spellEnd"/>
        <w:r w:rsidRPr="00F544A2">
          <w:rPr>
            <w:lang w:val="en-US"/>
          </w:rPr>
          <w:t>];</w:t>
        </w:r>
      </w:ins>
    </w:p>
    <w:p w14:paraId="4B87D7C9" w14:textId="77777777" w:rsidR="00F544A2" w:rsidRPr="00F544A2" w:rsidRDefault="00F544A2" w:rsidP="00F544A2">
      <w:pPr>
        <w:rPr>
          <w:ins w:id="735" w:author="Deepika Mullagura"/>
          <w:lang w:val="en-US"/>
        </w:rPr>
      </w:pPr>
      <w:ins w:id="736" w:author="Deepika Mullagura">
        <w:r w:rsidRPr="00F544A2">
          <w:rPr>
            <w:lang w:val="en-US"/>
          </w:rPr>
          <w:t xml:space="preserve">        </w:t>
        </w:r>
        <w:proofErr w:type="spellStart"/>
        <w:r w:rsidRPr="00F544A2">
          <w:rPr>
            <w:lang w:val="en-US"/>
          </w:rPr>
          <w:t>i</w:t>
        </w:r>
        <w:proofErr w:type="spellEnd"/>
        <w:r w:rsidRPr="00F544A2">
          <w:rPr>
            <w:lang w:val="en-US"/>
          </w:rPr>
          <w:t>++; k++;</w:t>
        </w:r>
      </w:ins>
    </w:p>
    <w:p w14:paraId="356E23E5" w14:textId="77777777" w:rsidR="00F544A2" w:rsidRPr="00F544A2" w:rsidRDefault="00F544A2" w:rsidP="00F544A2">
      <w:pPr>
        <w:rPr>
          <w:ins w:id="737" w:author="Deepika Mullagura"/>
          <w:lang w:val="en-US"/>
        </w:rPr>
      </w:pPr>
      <w:ins w:id="738" w:author="Deepika Mullagura">
        <w:r w:rsidRPr="00F544A2">
          <w:rPr>
            <w:lang w:val="en-US"/>
          </w:rPr>
          <w:t xml:space="preserve">    }</w:t>
        </w:r>
      </w:ins>
    </w:p>
    <w:p w14:paraId="5D63D4EB" w14:textId="77777777" w:rsidR="00F544A2" w:rsidRPr="00F544A2" w:rsidRDefault="00F544A2" w:rsidP="00F544A2">
      <w:pPr>
        <w:rPr>
          <w:ins w:id="739" w:author="Deepika Mullagura"/>
          <w:lang w:val="en-US"/>
        </w:rPr>
      </w:pPr>
      <w:ins w:id="740" w:author="Deepika Mullagura">
        <w:r w:rsidRPr="00F544A2">
          <w:rPr>
            <w:lang w:val="en-US"/>
          </w:rPr>
          <w:t xml:space="preserve">    </w:t>
        </w:r>
        <w:proofErr w:type="gramStart"/>
        <w:r w:rsidRPr="00F544A2">
          <w:rPr>
            <w:lang w:val="en-US"/>
          </w:rPr>
          <w:t>while(</w:t>
        </w:r>
        <w:proofErr w:type="gramEnd"/>
        <w:r w:rsidRPr="00F544A2">
          <w:rPr>
            <w:lang w:val="en-US"/>
          </w:rPr>
          <w:t>j &lt; n2)</w:t>
        </w:r>
      </w:ins>
    </w:p>
    <w:p w14:paraId="59EC1535" w14:textId="77777777" w:rsidR="00F544A2" w:rsidRPr="00F544A2" w:rsidRDefault="00F544A2" w:rsidP="00F544A2">
      <w:pPr>
        <w:rPr>
          <w:ins w:id="741" w:author="Deepika Mullagura"/>
          <w:lang w:val="en-US"/>
        </w:rPr>
      </w:pPr>
      <w:ins w:id="742" w:author="Deepika Mullagura">
        <w:r w:rsidRPr="00F544A2">
          <w:rPr>
            <w:lang w:val="en-US"/>
          </w:rPr>
          <w:t xml:space="preserve">    {</w:t>
        </w:r>
      </w:ins>
    </w:p>
    <w:p w14:paraId="50F68A4A" w14:textId="77777777" w:rsidR="00F544A2" w:rsidRPr="00F544A2" w:rsidRDefault="00F544A2" w:rsidP="00F544A2">
      <w:pPr>
        <w:rPr>
          <w:ins w:id="743" w:author="Deepika Mullagura"/>
          <w:lang w:val="en-US"/>
        </w:rPr>
      </w:pPr>
      <w:ins w:id="744" w:author="Deepika Mullagura">
        <w:r w:rsidRPr="00F544A2">
          <w:rPr>
            <w:lang w:val="en-US"/>
          </w:rPr>
          <w:t xml:space="preserve">        </w:t>
        </w:r>
        <w:proofErr w:type="spellStart"/>
        <w:r w:rsidRPr="00F544A2">
          <w:rPr>
            <w:lang w:val="en-US"/>
          </w:rPr>
          <w:t>arr</w:t>
        </w:r>
        <w:proofErr w:type="spellEnd"/>
        <w:r w:rsidRPr="00F544A2">
          <w:rPr>
            <w:lang w:val="en-US"/>
          </w:rPr>
          <w:t>[k] = b[j];</w:t>
        </w:r>
      </w:ins>
    </w:p>
    <w:p w14:paraId="1D241246" w14:textId="77777777" w:rsidR="00F544A2" w:rsidRPr="00F544A2" w:rsidRDefault="00F544A2" w:rsidP="00F544A2">
      <w:pPr>
        <w:rPr>
          <w:ins w:id="745" w:author="Deepika Mullagura"/>
          <w:lang w:val="en-US"/>
        </w:rPr>
      </w:pPr>
      <w:ins w:id="746" w:author="Deepika Mullagura">
        <w:r w:rsidRPr="00F544A2">
          <w:rPr>
            <w:lang w:val="en-US"/>
          </w:rPr>
          <w:t xml:space="preserve">        </w:t>
        </w:r>
        <w:proofErr w:type="spellStart"/>
        <w:r w:rsidRPr="00F544A2">
          <w:rPr>
            <w:lang w:val="en-US"/>
          </w:rPr>
          <w:t>j++</w:t>
        </w:r>
        <w:proofErr w:type="spellEnd"/>
        <w:r w:rsidRPr="00F544A2">
          <w:rPr>
            <w:lang w:val="en-US"/>
          </w:rPr>
          <w:t>; k++;</w:t>
        </w:r>
      </w:ins>
    </w:p>
    <w:p w14:paraId="0BDDD5A9" w14:textId="77777777" w:rsidR="00F544A2" w:rsidRPr="00F544A2" w:rsidRDefault="00F544A2" w:rsidP="00F544A2">
      <w:pPr>
        <w:rPr>
          <w:ins w:id="747" w:author="Deepika Mullagura"/>
          <w:lang w:val="en-US"/>
        </w:rPr>
      </w:pPr>
      <w:ins w:id="748" w:author="Deepika Mullagura">
        <w:r w:rsidRPr="00F544A2">
          <w:rPr>
            <w:lang w:val="en-US"/>
          </w:rPr>
          <w:t xml:space="preserve">    }</w:t>
        </w:r>
      </w:ins>
    </w:p>
    <w:p w14:paraId="585A59C8" w14:textId="77777777" w:rsidR="00F544A2" w:rsidRPr="00F544A2" w:rsidRDefault="00F544A2" w:rsidP="00F544A2">
      <w:pPr>
        <w:rPr>
          <w:ins w:id="749" w:author="Deepika Mullagura"/>
          <w:lang w:val="en-US"/>
        </w:rPr>
      </w:pPr>
      <w:ins w:id="750" w:author="Deepika Mullagura">
        <w:r w:rsidRPr="00F544A2">
          <w:rPr>
            <w:lang w:val="en-US"/>
          </w:rPr>
          <w:t>}</w:t>
        </w:r>
      </w:ins>
    </w:p>
    <w:p w14:paraId="1D334000" w14:textId="77777777" w:rsidR="00F544A2" w:rsidRPr="00F544A2" w:rsidRDefault="00F544A2" w:rsidP="00F544A2">
      <w:pPr>
        <w:rPr>
          <w:ins w:id="751" w:author="Deepika Mullagura"/>
          <w:lang w:val="en-US"/>
        </w:rPr>
      </w:pPr>
    </w:p>
    <w:p w14:paraId="522AFA85" w14:textId="77777777" w:rsidR="00F544A2" w:rsidRPr="00F544A2" w:rsidRDefault="00F544A2" w:rsidP="00F544A2">
      <w:pPr>
        <w:rPr>
          <w:ins w:id="752" w:author="Deepika Mullagura"/>
          <w:lang w:val="en-US"/>
        </w:rPr>
      </w:pPr>
      <w:ins w:id="753" w:author="Deepika Mullagura">
        <w:r w:rsidRPr="00F544A2">
          <w:rPr>
            <w:lang w:val="en-US"/>
          </w:rPr>
          <w:t xml:space="preserve">void </w:t>
        </w:r>
        <w:proofErr w:type="spellStart"/>
        <w:proofErr w:type="gramStart"/>
        <w:r w:rsidRPr="00F544A2">
          <w:rPr>
            <w:lang w:val="en-US"/>
          </w:rPr>
          <w:t>mergeSort</w:t>
        </w:r>
        <w:proofErr w:type="spellEnd"/>
        <w:r w:rsidRPr="00F544A2">
          <w:rPr>
            <w:lang w:val="en-US"/>
          </w:rPr>
          <w:t>(</w:t>
        </w:r>
        <w:proofErr w:type="gramEnd"/>
        <w:r w:rsidRPr="00F544A2">
          <w:rPr>
            <w:lang w:val="en-US"/>
          </w:rPr>
          <w:t xml:space="preserve">int </w:t>
        </w:r>
        <w:proofErr w:type="spellStart"/>
        <w:r w:rsidRPr="00F544A2">
          <w:rPr>
            <w:lang w:val="en-US"/>
          </w:rPr>
          <w:t>arr</w:t>
        </w:r>
        <w:proofErr w:type="spellEnd"/>
        <w:r w:rsidRPr="00F544A2">
          <w:rPr>
            <w:lang w:val="en-US"/>
          </w:rPr>
          <w:t>[], int l, int h)</w:t>
        </w:r>
      </w:ins>
    </w:p>
    <w:p w14:paraId="55D994D6" w14:textId="77777777" w:rsidR="00F544A2" w:rsidRPr="00F544A2" w:rsidRDefault="00F544A2" w:rsidP="00F544A2">
      <w:pPr>
        <w:rPr>
          <w:ins w:id="754" w:author="Deepika Mullagura"/>
          <w:lang w:val="en-US"/>
        </w:rPr>
      </w:pPr>
      <w:ins w:id="755" w:author="Deepika Mullagura">
        <w:r w:rsidRPr="00F544A2">
          <w:rPr>
            <w:lang w:val="en-US"/>
          </w:rPr>
          <w:t>{</w:t>
        </w:r>
      </w:ins>
    </w:p>
    <w:p w14:paraId="172FAB63" w14:textId="77777777" w:rsidR="00F544A2" w:rsidRPr="00F544A2" w:rsidRDefault="00F544A2" w:rsidP="00F544A2">
      <w:pPr>
        <w:rPr>
          <w:ins w:id="756" w:author="Deepika Mullagura"/>
          <w:lang w:val="en-US"/>
        </w:rPr>
      </w:pPr>
      <w:ins w:id="757" w:author="Deepika Mullagura">
        <w:r w:rsidRPr="00F544A2">
          <w:rPr>
            <w:lang w:val="en-US"/>
          </w:rPr>
          <w:t xml:space="preserve">    </w:t>
        </w:r>
        <w:proofErr w:type="gramStart"/>
        <w:r w:rsidRPr="00F544A2">
          <w:rPr>
            <w:lang w:val="en-US"/>
          </w:rPr>
          <w:t>if(</w:t>
        </w:r>
        <w:proofErr w:type="gramEnd"/>
        <w:r w:rsidRPr="00F544A2">
          <w:rPr>
            <w:lang w:val="en-US"/>
          </w:rPr>
          <w:t>l &lt; h)</w:t>
        </w:r>
      </w:ins>
    </w:p>
    <w:p w14:paraId="1ACEC00C" w14:textId="77777777" w:rsidR="00F544A2" w:rsidRPr="00F544A2" w:rsidRDefault="00F544A2" w:rsidP="00F544A2">
      <w:pPr>
        <w:rPr>
          <w:ins w:id="758" w:author="Deepika Mullagura"/>
          <w:lang w:val="en-US"/>
        </w:rPr>
      </w:pPr>
      <w:ins w:id="759" w:author="Deepika Mullagura">
        <w:r w:rsidRPr="00F544A2">
          <w:rPr>
            <w:lang w:val="en-US"/>
          </w:rPr>
          <w:t xml:space="preserve">        {</w:t>
        </w:r>
      </w:ins>
    </w:p>
    <w:p w14:paraId="08AA3FFD" w14:textId="77777777" w:rsidR="00F544A2" w:rsidRPr="00F544A2" w:rsidRDefault="00F544A2" w:rsidP="00F544A2">
      <w:pPr>
        <w:rPr>
          <w:ins w:id="760" w:author="Deepika Mullagura"/>
          <w:lang w:val="en-US"/>
        </w:rPr>
      </w:pPr>
      <w:ins w:id="761" w:author="Deepika Mullagura">
        <w:r w:rsidRPr="00F544A2">
          <w:rPr>
            <w:lang w:val="en-US"/>
          </w:rPr>
          <w:t xml:space="preserve">            int mid = l + (h - l) / 2;</w:t>
        </w:r>
      </w:ins>
    </w:p>
    <w:p w14:paraId="06658629" w14:textId="77777777" w:rsidR="00F544A2" w:rsidRPr="00F544A2" w:rsidRDefault="00F544A2" w:rsidP="00F544A2">
      <w:pPr>
        <w:rPr>
          <w:ins w:id="762" w:author="Deepika Mullagura"/>
          <w:lang w:val="en-US"/>
        </w:rPr>
      </w:pPr>
      <w:ins w:id="763" w:author="Deepika Mullagura">
        <w:r w:rsidRPr="00F544A2">
          <w:rPr>
            <w:lang w:val="en-US"/>
          </w:rPr>
          <w:t xml:space="preserve">            </w:t>
        </w:r>
        <w:proofErr w:type="spellStart"/>
        <w:proofErr w:type="gramStart"/>
        <w:r w:rsidRPr="00F544A2">
          <w:rPr>
            <w:lang w:val="en-US"/>
          </w:rPr>
          <w:t>mergeSort</w:t>
        </w:r>
        <w:proofErr w:type="spellEnd"/>
        <w:r w:rsidRPr="00F544A2">
          <w:rPr>
            <w:lang w:val="en-US"/>
          </w:rPr>
          <w:t>(</w:t>
        </w:r>
        <w:proofErr w:type="spellStart"/>
        <w:proofErr w:type="gramEnd"/>
        <w:r w:rsidRPr="00F544A2">
          <w:rPr>
            <w:lang w:val="en-US"/>
          </w:rPr>
          <w:t>arr</w:t>
        </w:r>
        <w:proofErr w:type="spellEnd"/>
        <w:r w:rsidRPr="00F544A2">
          <w:rPr>
            <w:lang w:val="en-US"/>
          </w:rPr>
          <w:t>, l, mid);</w:t>
        </w:r>
      </w:ins>
    </w:p>
    <w:p w14:paraId="7FD87DAD" w14:textId="77777777" w:rsidR="00F544A2" w:rsidRPr="00F544A2" w:rsidRDefault="00F544A2" w:rsidP="00F544A2">
      <w:pPr>
        <w:rPr>
          <w:ins w:id="764" w:author="Deepika Mullagura"/>
          <w:lang w:val="en-US"/>
        </w:rPr>
      </w:pPr>
      <w:ins w:id="765" w:author="Deepika Mullagura">
        <w:r w:rsidRPr="00F544A2">
          <w:rPr>
            <w:lang w:val="en-US"/>
          </w:rPr>
          <w:t xml:space="preserve">            </w:t>
        </w:r>
        <w:proofErr w:type="spellStart"/>
        <w:proofErr w:type="gramStart"/>
        <w:r w:rsidRPr="00F544A2">
          <w:rPr>
            <w:lang w:val="en-US"/>
          </w:rPr>
          <w:t>mergeSort</w:t>
        </w:r>
        <w:proofErr w:type="spellEnd"/>
        <w:r w:rsidRPr="00F544A2">
          <w:rPr>
            <w:lang w:val="en-US"/>
          </w:rPr>
          <w:t>(</w:t>
        </w:r>
        <w:proofErr w:type="spellStart"/>
        <w:proofErr w:type="gramEnd"/>
        <w:r w:rsidRPr="00F544A2">
          <w:rPr>
            <w:lang w:val="en-US"/>
          </w:rPr>
          <w:t>arr</w:t>
        </w:r>
        <w:proofErr w:type="spellEnd"/>
        <w:r w:rsidRPr="00F544A2">
          <w:rPr>
            <w:lang w:val="en-US"/>
          </w:rPr>
          <w:t>, mid + 1, h);</w:t>
        </w:r>
      </w:ins>
    </w:p>
    <w:p w14:paraId="2F5A4B30" w14:textId="77777777" w:rsidR="00F544A2" w:rsidRPr="00F544A2" w:rsidRDefault="00F544A2" w:rsidP="00F544A2">
      <w:pPr>
        <w:rPr>
          <w:ins w:id="766" w:author="Deepika Mullagura"/>
          <w:lang w:val="en-US"/>
        </w:rPr>
      </w:pPr>
      <w:ins w:id="767" w:author="Deepika Mullagura">
        <w:r w:rsidRPr="00F544A2">
          <w:rPr>
            <w:lang w:val="en-US"/>
          </w:rPr>
          <w:t xml:space="preserve">            </w:t>
        </w:r>
        <w:proofErr w:type="spellStart"/>
        <w:proofErr w:type="gramStart"/>
        <w:r w:rsidRPr="00F544A2">
          <w:rPr>
            <w:lang w:val="en-US"/>
          </w:rPr>
          <w:t>mergeArray</w:t>
        </w:r>
        <w:proofErr w:type="spellEnd"/>
        <w:r w:rsidRPr="00F544A2">
          <w:rPr>
            <w:lang w:val="en-US"/>
          </w:rPr>
          <w:t>(</w:t>
        </w:r>
        <w:proofErr w:type="spellStart"/>
        <w:proofErr w:type="gramEnd"/>
        <w:r w:rsidRPr="00F544A2">
          <w:rPr>
            <w:lang w:val="en-US"/>
          </w:rPr>
          <w:t>arr</w:t>
        </w:r>
        <w:proofErr w:type="spellEnd"/>
        <w:r w:rsidRPr="00F544A2">
          <w:rPr>
            <w:lang w:val="en-US"/>
          </w:rPr>
          <w:t>, l, mid, h);</w:t>
        </w:r>
      </w:ins>
    </w:p>
    <w:p w14:paraId="3603354C" w14:textId="77777777" w:rsidR="00F544A2" w:rsidRPr="00F544A2" w:rsidRDefault="00F544A2" w:rsidP="00F544A2">
      <w:pPr>
        <w:rPr>
          <w:ins w:id="768" w:author="Deepika Mullagura"/>
          <w:lang w:val="en-US"/>
        </w:rPr>
      </w:pPr>
      <w:ins w:id="769" w:author="Deepika Mullagura">
        <w:r w:rsidRPr="00F544A2">
          <w:rPr>
            <w:lang w:val="en-US"/>
          </w:rPr>
          <w:t xml:space="preserve">        }</w:t>
        </w:r>
      </w:ins>
    </w:p>
    <w:p w14:paraId="34207BAD" w14:textId="77777777" w:rsidR="00F544A2" w:rsidRPr="00F544A2" w:rsidRDefault="00F544A2" w:rsidP="00F544A2">
      <w:pPr>
        <w:rPr>
          <w:ins w:id="770" w:author="Deepika Mullagura"/>
          <w:lang w:val="en-US"/>
        </w:rPr>
      </w:pPr>
      <w:ins w:id="771" w:author="Deepika Mullagura">
        <w:r w:rsidRPr="00F544A2">
          <w:rPr>
            <w:lang w:val="en-US"/>
          </w:rPr>
          <w:t>}</w:t>
        </w:r>
      </w:ins>
    </w:p>
    <w:p w14:paraId="5D35783C" w14:textId="77777777" w:rsidR="00F544A2" w:rsidRPr="00F544A2" w:rsidRDefault="00F544A2" w:rsidP="00F544A2">
      <w:pPr>
        <w:rPr>
          <w:ins w:id="772" w:author="Deepika Mullagura"/>
          <w:lang w:val="en-US"/>
        </w:rPr>
      </w:pPr>
    </w:p>
    <w:p w14:paraId="67526E36" w14:textId="77777777" w:rsidR="00F544A2" w:rsidRPr="00F544A2" w:rsidRDefault="00F544A2" w:rsidP="00F544A2">
      <w:pPr>
        <w:rPr>
          <w:ins w:id="773" w:author="Deepika Mullagura"/>
          <w:lang w:val="en-US"/>
        </w:rPr>
      </w:pPr>
      <w:ins w:id="774" w:author="Deepika Mullagura">
        <w:r w:rsidRPr="00F544A2">
          <w:rPr>
            <w:lang w:val="en-US"/>
          </w:rPr>
          <w:t xml:space="preserve">void </w:t>
        </w:r>
        <w:proofErr w:type="gramStart"/>
        <w:r w:rsidRPr="00F544A2">
          <w:rPr>
            <w:lang w:val="en-US"/>
          </w:rPr>
          <w:t>display(</w:t>
        </w:r>
        <w:proofErr w:type="gramEnd"/>
        <w:r w:rsidRPr="00F544A2">
          <w:rPr>
            <w:lang w:val="en-US"/>
          </w:rPr>
          <w:t xml:space="preserve">int </w:t>
        </w:r>
        <w:proofErr w:type="spellStart"/>
        <w:r w:rsidRPr="00F544A2">
          <w:rPr>
            <w:lang w:val="en-US"/>
          </w:rPr>
          <w:t>arr</w:t>
        </w:r>
        <w:proofErr w:type="spellEnd"/>
        <w:r w:rsidRPr="00F544A2">
          <w:rPr>
            <w:lang w:val="en-US"/>
          </w:rPr>
          <w:t>[], int n)</w:t>
        </w:r>
      </w:ins>
    </w:p>
    <w:p w14:paraId="605AF458" w14:textId="77777777" w:rsidR="00F544A2" w:rsidRPr="00F544A2" w:rsidRDefault="00F544A2" w:rsidP="00F544A2">
      <w:pPr>
        <w:rPr>
          <w:ins w:id="775" w:author="Deepika Mullagura"/>
          <w:lang w:val="en-US"/>
        </w:rPr>
      </w:pPr>
      <w:ins w:id="776" w:author="Deepika Mullagura">
        <w:r w:rsidRPr="00F544A2">
          <w:rPr>
            <w:lang w:val="en-US"/>
          </w:rPr>
          <w:lastRenderedPageBreak/>
          <w:t>{</w:t>
        </w:r>
      </w:ins>
    </w:p>
    <w:p w14:paraId="1C5CAEEF" w14:textId="77777777" w:rsidR="00F544A2" w:rsidRPr="00F544A2" w:rsidRDefault="00F544A2" w:rsidP="00F544A2">
      <w:pPr>
        <w:rPr>
          <w:ins w:id="777" w:author="Deepika Mullagura"/>
          <w:lang w:val="en-US"/>
        </w:rPr>
      </w:pPr>
      <w:ins w:id="778" w:author="Deepika Mullagura">
        <w:r w:rsidRPr="00F544A2">
          <w:rPr>
            <w:lang w:val="en-US"/>
          </w:rPr>
          <w:t xml:space="preserve">    </w:t>
        </w:r>
        <w:proofErr w:type="gramStart"/>
        <w:r w:rsidRPr="00F544A2">
          <w:rPr>
            <w:lang w:val="en-US"/>
          </w:rPr>
          <w:t>for(</w:t>
        </w:r>
        <w:proofErr w:type="gramEnd"/>
        <w:r w:rsidRPr="00F544A2">
          <w:rPr>
            <w:lang w:val="en-US"/>
          </w:rPr>
          <w:t xml:space="preserve">int </w:t>
        </w:r>
        <w:proofErr w:type="spellStart"/>
        <w:r w:rsidRPr="00F544A2">
          <w:rPr>
            <w:lang w:val="en-US"/>
          </w:rPr>
          <w:t>i</w:t>
        </w:r>
        <w:proofErr w:type="spellEnd"/>
        <w:r w:rsidRPr="00F544A2">
          <w:rPr>
            <w:lang w:val="en-US"/>
          </w:rPr>
          <w:t xml:space="preserve"> = 0; </w:t>
        </w:r>
        <w:proofErr w:type="spellStart"/>
        <w:r w:rsidRPr="00F544A2">
          <w:rPr>
            <w:lang w:val="en-US"/>
          </w:rPr>
          <w:t>i</w:t>
        </w:r>
        <w:proofErr w:type="spellEnd"/>
        <w:r w:rsidRPr="00F544A2">
          <w:rPr>
            <w:lang w:val="en-US"/>
          </w:rPr>
          <w:t xml:space="preserve"> &lt; n; </w:t>
        </w:r>
        <w:proofErr w:type="spellStart"/>
        <w:r w:rsidRPr="00F544A2">
          <w:rPr>
            <w:lang w:val="en-US"/>
          </w:rPr>
          <w:t>i</w:t>
        </w:r>
        <w:proofErr w:type="spellEnd"/>
        <w:r w:rsidRPr="00F544A2">
          <w:rPr>
            <w:lang w:val="en-US"/>
          </w:rPr>
          <w:t>++)</w:t>
        </w:r>
      </w:ins>
    </w:p>
    <w:p w14:paraId="2AAFCDEF" w14:textId="77777777" w:rsidR="00F544A2" w:rsidRPr="00F544A2" w:rsidRDefault="00F544A2" w:rsidP="00F544A2">
      <w:pPr>
        <w:rPr>
          <w:ins w:id="779" w:author="Deepika Mullagura"/>
          <w:lang w:val="en-US"/>
        </w:rPr>
      </w:pPr>
      <w:ins w:id="780" w:author="Deepika Mullagura">
        <w:r w:rsidRPr="00F544A2">
          <w:rPr>
            <w:lang w:val="en-US"/>
          </w:rPr>
          <w:t xml:space="preserve">        {</w:t>
        </w:r>
      </w:ins>
    </w:p>
    <w:p w14:paraId="357C0BC3" w14:textId="77777777" w:rsidR="00F544A2" w:rsidRPr="00F544A2" w:rsidRDefault="00F544A2" w:rsidP="00F544A2">
      <w:pPr>
        <w:rPr>
          <w:ins w:id="781" w:author="Deepika Mullagura"/>
          <w:lang w:val="en-US"/>
        </w:rPr>
      </w:pPr>
      <w:ins w:id="782" w:author="Deepika Mullagura">
        <w:r w:rsidRPr="00F544A2">
          <w:rPr>
            <w:lang w:val="en-US"/>
          </w:rPr>
          <w:t xml:space="preserve">        cout&lt;&lt;</w:t>
        </w:r>
        <w:proofErr w:type="spellStart"/>
        <w:r w:rsidRPr="00F544A2">
          <w:rPr>
            <w:lang w:val="en-US"/>
          </w:rPr>
          <w:t>arr</w:t>
        </w:r>
        <w:proofErr w:type="spellEnd"/>
        <w:r w:rsidRPr="00F544A2">
          <w:rPr>
            <w:lang w:val="en-US"/>
          </w:rPr>
          <w:t>[</w:t>
        </w:r>
        <w:proofErr w:type="spellStart"/>
        <w:r w:rsidRPr="00F544A2">
          <w:rPr>
            <w:lang w:val="en-US"/>
          </w:rPr>
          <w:t>i</w:t>
        </w:r>
        <w:proofErr w:type="spellEnd"/>
        <w:r w:rsidRPr="00F544A2">
          <w:rPr>
            <w:lang w:val="en-US"/>
          </w:rPr>
          <w:t>]&lt;&lt;" ";</w:t>
        </w:r>
      </w:ins>
    </w:p>
    <w:p w14:paraId="72DC0BAF" w14:textId="77777777" w:rsidR="00F544A2" w:rsidRPr="00F544A2" w:rsidRDefault="00F544A2" w:rsidP="00F544A2">
      <w:pPr>
        <w:rPr>
          <w:ins w:id="783" w:author="Deepika Mullagura"/>
          <w:lang w:val="en-US"/>
        </w:rPr>
      </w:pPr>
      <w:ins w:id="784" w:author="Deepika Mullagura">
        <w:r w:rsidRPr="00F544A2">
          <w:rPr>
            <w:lang w:val="en-US"/>
          </w:rPr>
          <w:t xml:space="preserve">        }</w:t>
        </w:r>
      </w:ins>
    </w:p>
    <w:p w14:paraId="7EB91C3A" w14:textId="77777777" w:rsidR="00F544A2" w:rsidRPr="00F544A2" w:rsidRDefault="00F544A2" w:rsidP="00F544A2">
      <w:pPr>
        <w:rPr>
          <w:ins w:id="785" w:author="Deepika Mullagura"/>
          <w:lang w:val="en-US"/>
        </w:rPr>
      </w:pPr>
      <w:ins w:id="786" w:author="Deepika Mullagura">
        <w:r w:rsidRPr="00F544A2">
          <w:rPr>
            <w:lang w:val="en-US"/>
          </w:rPr>
          <w:t xml:space="preserve">    cout&lt;&lt;endl;</w:t>
        </w:r>
      </w:ins>
    </w:p>
    <w:p w14:paraId="1E7CCD64" w14:textId="77777777" w:rsidR="00F544A2" w:rsidRPr="00F544A2" w:rsidRDefault="00F544A2" w:rsidP="00F544A2">
      <w:pPr>
        <w:rPr>
          <w:ins w:id="787" w:author="Deepika Mullagura"/>
          <w:lang w:val="en-US"/>
        </w:rPr>
      </w:pPr>
      <w:ins w:id="788" w:author="Deepika Mullagura">
        <w:r w:rsidRPr="00F544A2">
          <w:rPr>
            <w:lang w:val="en-US"/>
          </w:rPr>
          <w:t>}</w:t>
        </w:r>
      </w:ins>
    </w:p>
    <w:p w14:paraId="34E03398" w14:textId="77777777" w:rsidR="00F544A2" w:rsidRPr="00F544A2" w:rsidRDefault="00F544A2" w:rsidP="00F544A2">
      <w:pPr>
        <w:rPr>
          <w:ins w:id="789" w:author="Deepika Mullagura"/>
          <w:lang w:val="en-US"/>
        </w:rPr>
      </w:pPr>
    </w:p>
    <w:p w14:paraId="182825E3" w14:textId="77777777" w:rsidR="00F544A2" w:rsidRPr="00F544A2" w:rsidRDefault="00F544A2" w:rsidP="00F544A2">
      <w:pPr>
        <w:rPr>
          <w:ins w:id="790" w:author="Deepika Mullagura"/>
          <w:lang w:val="en-US"/>
        </w:rPr>
      </w:pPr>
      <w:ins w:id="791" w:author="Deepika Mullagura">
        <w:r w:rsidRPr="00F544A2">
          <w:rPr>
            <w:lang w:val="en-US"/>
          </w:rPr>
          <w:t xml:space="preserve">int </w:t>
        </w:r>
        <w:proofErr w:type="gramStart"/>
        <w:r w:rsidRPr="00F544A2">
          <w:rPr>
            <w:lang w:val="en-US"/>
          </w:rPr>
          <w:t>main(</w:t>
        </w:r>
        <w:proofErr w:type="gramEnd"/>
        <w:r w:rsidRPr="00F544A2">
          <w:rPr>
            <w:lang w:val="en-US"/>
          </w:rPr>
          <w:t>)</w:t>
        </w:r>
      </w:ins>
    </w:p>
    <w:p w14:paraId="57423CDF" w14:textId="77777777" w:rsidR="00F544A2" w:rsidRPr="00F544A2" w:rsidRDefault="00F544A2" w:rsidP="00F544A2">
      <w:pPr>
        <w:rPr>
          <w:ins w:id="792" w:author="Deepika Mullagura"/>
          <w:lang w:val="en-US"/>
        </w:rPr>
      </w:pPr>
      <w:ins w:id="793" w:author="Deepika Mullagura">
        <w:r w:rsidRPr="00F544A2">
          <w:rPr>
            <w:lang w:val="en-US"/>
          </w:rPr>
          <w:t>{</w:t>
        </w:r>
      </w:ins>
    </w:p>
    <w:p w14:paraId="232614D3" w14:textId="77777777" w:rsidR="00F544A2" w:rsidRPr="00F544A2" w:rsidRDefault="00F544A2" w:rsidP="00F544A2">
      <w:pPr>
        <w:rPr>
          <w:ins w:id="794" w:author="Deepika Mullagura"/>
          <w:lang w:val="en-US"/>
        </w:rPr>
      </w:pPr>
      <w:ins w:id="795" w:author="Deepika Mullagura">
        <w:r w:rsidRPr="00F544A2">
          <w:rPr>
            <w:lang w:val="en-US"/>
          </w:rPr>
          <w:t xml:space="preserve">    int t;</w:t>
        </w:r>
      </w:ins>
    </w:p>
    <w:p w14:paraId="06F9A604" w14:textId="77777777" w:rsidR="00F544A2" w:rsidRPr="00F544A2" w:rsidRDefault="00F544A2" w:rsidP="00F544A2">
      <w:pPr>
        <w:rPr>
          <w:ins w:id="796" w:author="Deepika Mullagura"/>
          <w:lang w:val="en-US"/>
        </w:rPr>
      </w:pPr>
      <w:ins w:id="797" w:author="Deepika Mullagura">
        <w:r w:rsidRPr="00F544A2">
          <w:rPr>
            <w:lang w:val="en-US"/>
          </w:rPr>
          <w:t xml:space="preserve">    cout&lt;&lt;"Enter the number of test cases:" &lt;&lt;endl;</w:t>
        </w:r>
      </w:ins>
    </w:p>
    <w:p w14:paraId="3262A63F" w14:textId="77777777" w:rsidR="00F544A2" w:rsidRPr="00F544A2" w:rsidRDefault="00F544A2" w:rsidP="00F544A2">
      <w:pPr>
        <w:rPr>
          <w:ins w:id="798" w:author="Deepika Mullagura"/>
          <w:lang w:val="en-US"/>
        </w:rPr>
      </w:pPr>
      <w:ins w:id="799" w:author="Deepika Mullagura">
        <w:r w:rsidRPr="00F544A2">
          <w:rPr>
            <w:lang w:val="en-US"/>
          </w:rPr>
          <w:t xml:space="preserve">    cin&gt;&gt;t;</w:t>
        </w:r>
      </w:ins>
    </w:p>
    <w:p w14:paraId="0D907A9C" w14:textId="77777777" w:rsidR="00F544A2" w:rsidRPr="00F544A2" w:rsidRDefault="00F544A2" w:rsidP="00F544A2">
      <w:pPr>
        <w:rPr>
          <w:ins w:id="800" w:author="Deepika Mullagura"/>
          <w:lang w:val="en-US"/>
        </w:rPr>
      </w:pPr>
      <w:ins w:id="801" w:author="Deepika Mullagura">
        <w:r w:rsidRPr="00F544A2">
          <w:rPr>
            <w:lang w:val="en-US"/>
          </w:rPr>
          <w:t xml:space="preserve">    while(t--)</w:t>
        </w:r>
      </w:ins>
    </w:p>
    <w:p w14:paraId="7ABC5D3A" w14:textId="77777777" w:rsidR="00F544A2" w:rsidRPr="00F544A2" w:rsidRDefault="00F544A2" w:rsidP="00F544A2">
      <w:pPr>
        <w:rPr>
          <w:ins w:id="802" w:author="Deepika Mullagura"/>
          <w:lang w:val="en-US"/>
        </w:rPr>
      </w:pPr>
      <w:ins w:id="803" w:author="Deepika Mullagura">
        <w:r w:rsidRPr="00F544A2">
          <w:rPr>
            <w:lang w:val="en-US"/>
          </w:rPr>
          <w:t xml:space="preserve">        {</w:t>
        </w:r>
      </w:ins>
    </w:p>
    <w:p w14:paraId="275180DE" w14:textId="77777777" w:rsidR="00F544A2" w:rsidRPr="00F544A2" w:rsidRDefault="00F544A2" w:rsidP="00F544A2">
      <w:pPr>
        <w:rPr>
          <w:ins w:id="804" w:author="Deepika Mullagura"/>
          <w:lang w:val="en-US"/>
        </w:rPr>
      </w:pPr>
      <w:ins w:id="805" w:author="Deepika Mullagura">
        <w:r w:rsidRPr="00F544A2">
          <w:rPr>
            <w:lang w:val="en-US"/>
          </w:rPr>
          <w:t xml:space="preserve">            cout&lt;&lt;"Enter the size of Araay:"&lt;&lt;endl;</w:t>
        </w:r>
      </w:ins>
    </w:p>
    <w:p w14:paraId="7CC995CB" w14:textId="77777777" w:rsidR="00F544A2" w:rsidRPr="00F544A2" w:rsidRDefault="00F544A2" w:rsidP="00F544A2">
      <w:pPr>
        <w:rPr>
          <w:ins w:id="806" w:author="Deepika Mullagura"/>
          <w:lang w:val="en-US"/>
        </w:rPr>
      </w:pPr>
      <w:ins w:id="807" w:author="Deepika Mullagura">
        <w:r w:rsidRPr="00F544A2">
          <w:rPr>
            <w:lang w:val="en-US"/>
          </w:rPr>
          <w:t xml:space="preserve">            int n;</w:t>
        </w:r>
      </w:ins>
    </w:p>
    <w:p w14:paraId="5C848215" w14:textId="77777777" w:rsidR="00F544A2" w:rsidRPr="00F544A2" w:rsidRDefault="00F544A2" w:rsidP="00F544A2">
      <w:pPr>
        <w:rPr>
          <w:ins w:id="808" w:author="Deepika Mullagura"/>
          <w:lang w:val="en-US"/>
        </w:rPr>
      </w:pPr>
      <w:ins w:id="809" w:author="Deepika Mullagura">
        <w:r w:rsidRPr="00F544A2">
          <w:rPr>
            <w:lang w:val="en-US"/>
          </w:rPr>
          <w:t xml:space="preserve">            cin&gt;&gt;n;</w:t>
        </w:r>
      </w:ins>
    </w:p>
    <w:p w14:paraId="627F4AD9" w14:textId="77777777" w:rsidR="00F544A2" w:rsidRPr="00F544A2" w:rsidRDefault="00F544A2" w:rsidP="00F544A2">
      <w:pPr>
        <w:rPr>
          <w:ins w:id="810" w:author="Deepika Mullagura"/>
          <w:lang w:val="en-US"/>
        </w:rPr>
      </w:pPr>
      <w:ins w:id="811" w:author="Deepika Mullagura">
        <w:r w:rsidRPr="00F544A2">
          <w:rPr>
            <w:lang w:val="en-US"/>
          </w:rPr>
          <w:t xml:space="preserve">            int </w:t>
        </w:r>
        <w:proofErr w:type="spellStart"/>
        <w:r w:rsidRPr="00F544A2">
          <w:rPr>
            <w:lang w:val="en-US"/>
          </w:rPr>
          <w:t>arr</w:t>
        </w:r>
        <w:proofErr w:type="spellEnd"/>
        <w:r w:rsidRPr="00F544A2">
          <w:rPr>
            <w:lang w:val="en-US"/>
          </w:rPr>
          <w:t>[n];</w:t>
        </w:r>
      </w:ins>
    </w:p>
    <w:p w14:paraId="48676443" w14:textId="77777777" w:rsidR="00F544A2" w:rsidRPr="00F544A2" w:rsidRDefault="00F544A2" w:rsidP="00F544A2">
      <w:pPr>
        <w:rPr>
          <w:ins w:id="812" w:author="Deepika Mullagura"/>
          <w:lang w:val="en-US"/>
        </w:rPr>
      </w:pPr>
      <w:ins w:id="813" w:author="Deepika Mullagura">
        <w:r w:rsidRPr="00F544A2">
          <w:rPr>
            <w:lang w:val="en-US"/>
          </w:rPr>
          <w:t xml:space="preserve">            cout&lt;&lt;"Enter the elements of array:"&lt;&lt;endl;</w:t>
        </w:r>
      </w:ins>
    </w:p>
    <w:p w14:paraId="417E3ABA" w14:textId="77777777" w:rsidR="00F544A2" w:rsidRPr="00F544A2" w:rsidRDefault="00F544A2" w:rsidP="00F544A2">
      <w:pPr>
        <w:rPr>
          <w:ins w:id="814" w:author="Deepika Mullagura"/>
          <w:lang w:val="en-US"/>
        </w:rPr>
      </w:pPr>
      <w:ins w:id="815" w:author="Deepika Mullagura">
        <w:r w:rsidRPr="00F544A2">
          <w:rPr>
            <w:lang w:val="en-US"/>
          </w:rPr>
          <w:t xml:space="preserve">            </w:t>
        </w:r>
        <w:proofErr w:type="gramStart"/>
        <w:r w:rsidRPr="00F544A2">
          <w:rPr>
            <w:lang w:val="en-US"/>
          </w:rPr>
          <w:t>for(</w:t>
        </w:r>
        <w:proofErr w:type="gramEnd"/>
        <w:r w:rsidRPr="00F544A2">
          <w:rPr>
            <w:lang w:val="en-US"/>
          </w:rPr>
          <w:t xml:space="preserve">int </w:t>
        </w:r>
        <w:proofErr w:type="spellStart"/>
        <w:r w:rsidRPr="00F544A2">
          <w:rPr>
            <w:lang w:val="en-US"/>
          </w:rPr>
          <w:t>i</w:t>
        </w:r>
        <w:proofErr w:type="spellEnd"/>
        <w:r w:rsidRPr="00F544A2">
          <w:rPr>
            <w:lang w:val="en-US"/>
          </w:rPr>
          <w:t xml:space="preserve"> = 0; </w:t>
        </w:r>
        <w:proofErr w:type="spellStart"/>
        <w:r w:rsidRPr="00F544A2">
          <w:rPr>
            <w:lang w:val="en-US"/>
          </w:rPr>
          <w:t>i</w:t>
        </w:r>
        <w:proofErr w:type="spellEnd"/>
        <w:r w:rsidRPr="00F544A2">
          <w:rPr>
            <w:lang w:val="en-US"/>
          </w:rPr>
          <w:t xml:space="preserve"> &lt; n; </w:t>
        </w:r>
        <w:proofErr w:type="spellStart"/>
        <w:r w:rsidRPr="00F544A2">
          <w:rPr>
            <w:lang w:val="en-US"/>
          </w:rPr>
          <w:t>i</w:t>
        </w:r>
        <w:proofErr w:type="spellEnd"/>
        <w:r w:rsidRPr="00F544A2">
          <w:rPr>
            <w:lang w:val="en-US"/>
          </w:rPr>
          <w:t>++)</w:t>
        </w:r>
      </w:ins>
    </w:p>
    <w:p w14:paraId="229FC9FD" w14:textId="77777777" w:rsidR="00F544A2" w:rsidRPr="00F544A2" w:rsidRDefault="00F544A2" w:rsidP="00F544A2">
      <w:pPr>
        <w:rPr>
          <w:ins w:id="816" w:author="Deepika Mullagura"/>
          <w:lang w:val="en-US"/>
        </w:rPr>
      </w:pPr>
      <w:ins w:id="817" w:author="Deepika Mullagura">
        <w:r w:rsidRPr="00F544A2">
          <w:rPr>
            <w:lang w:val="en-US"/>
          </w:rPr>
          <w:t xml:space="preserve">            {</w:t>
        </w:r>
      </w:ins>
    </w:p>
    <w:p w14:paraId="6714AF46" w14:textId="77777777" w:rsidR="00F544A2" w:rsidRPr="00F544A2" w:rsidRDefault="00F544A2" w:rsidP="00F544A2">
      <w:pPr>
        <w:rPr>
          <w:ins w:id="818" w:author="Deepika Mullagura"/>
          <w:lang w:val="en-US"/>
        </w:rPr>
      </w:pPr>
      <w:ins w:id="819" w:author="Deepika Mullagura">
        <w:r w:rsidRPr="00F544A2">
          <w:rPr>
            <w:lang w:val="en-US"/>
          </w:rPr>
          <w:t xml:space="preserve">                cin&gt;&gt;</w:t>
        </w:r>
        <w:proofErr w:type="spellStart"/>
        <w:r w:rsidRPr="00F544A2">
          <w:rPr>
            <w:lang w:val="en-US"/>
          </w:rPr>
          <w:t>arr</w:t>
        </w:r>
        <w:proofErr w:type="spellEnd"/>
        <w:r w:rsidRPr="00F544A2">
          <w:rPr>
            <w:lang w:val="en-US"/>
          </w:rPr>
          <w:t>[</w:t>
        </w:r>
        <w:proofErr w:type="spellStart"/>
        <w:r w:rsidRPr="00F544A2">
          <w:rPr>
            <w:lang w:val="en-US"/>
          </w:rPr>
          <w:t>i</w:t>
        </w:r>
        <w:proofErr w:type="spellEnd"/>
        <w:r w:rsidRPr="00F544A2">
          <w:rPr>
            <w:lang w:val="en-US"/>
          </w:rPr>
          <w:t>];</w:t>
        </w:r>
      </w:ins>
    </w:p>
    <w:p w14:paraId="1F94EB65" w14:textId="77777777" w:rsidR="00F544A2" w:rsidRPr="00F544A2" w:rsidRDefault="00F544A2" w:rsidP="00F544A2">
      <w:pPr>
        <w:rPr>
          <w:ins w:id="820" w:author="Deepika Mullagura"/>
          <w:lang w:val="en-US"/>
        </w:rPr>
      </w:pPr>
      <w:ins w:id="821" w:author="Deepika Mullagura">
        <w:r w:rsidRPr="00F544A2">
          <w:rPr>
            <w:lang w:val="en-US"/>
          </w:rPr>
          <w:t xml:space="preserve">            }</w:t>
        </w:r>
      </w:ins>
    </w:p>
    <w:p w14:paraId="2F1748CD" w14:textId="77777777" w:rsidR="00F544A2" w:rsidRPr="00F544A2" w:rsidRDefault="00F544A2" w:rsidP="00F544A2">
      <w:pPr>
        <w:rPr>
          <w:ins w:id="822" w:author="Deepika Mullagura"/>
          <w:lang w:val="en-US"/>
        </w:rPr>
      </w:pPr>
      <w:ins w:id="823" w:author="Deepika Mullagura">
        <w:r w:rsidRPr="00F544A2">
          <w:rPr>
            <w:lang w:val="en-US"/>
          </w:rPr>
          <w:t xml:space="preserve">            </w:t>
        </w:r>
        <w:proofErr w:type="spellStart"/>
        <w:proofErr w:type="gramStart"/>
        <w:r w:rsidRPr="00F544A2">
          <w:rPr>
            <w:lang w:val="en-US"/>
          </w:rPr>
          <w:t>mergeSort</w:t>
        </w:r>
        <w:proofErr w:type="spellEnd"/>
        <w:r w:rsidRPr="00F544A2">
          <w:rPr>
            <w:lang w:val="en-US"/>
          </w:rPr>
          <w:t>(</w:t>
        </w:r>
        <w:proofErr w:type="spellStart"/>
        <w:proofErr w:type="gramEnd"/>
        <w:r w:rsidRPr="00F544A2">
          <w:rPr>
            <w:lang w:val="en-US"/>
          </w:rPr>
          <w:t>arr</w:t>
        </w:r>
        <w:proofErr w:type="spellEnd"/>
        <w:r w:rsidRPr="00F544A2">
          <w:rPr>
            <w:lang w:val="en-US"/>
          </w:rPr>
          <w:t>, 0, n - 1);</w:t>
        </w:r>
      </w:ins>
    </w:p>
    <w:p w14:paraId="2B50A269" w14:textId="77777777" w:rsidR="00F544A2" w:rsidRPr="00F544A2" w:rsidRDefault="00F544A2" w:rsidP="00F544A2">
      <w:pPr>
        <w:rPr>
          <w:ins w:id="824" w:author="Deepika Mullagura"/>
          <w:lang w:val="en-US"/>
        </w:rPr>
      </w:pPr>
      <w:ins w:id="825" w:author="Deepika Mullagura">
        <w:r w:rsidRPr="00F544A2">
          <w:rPr>
            <w:lang w:val="en-US"/>
          </w:rPr>
          <w:t xml:space="preserve">            cout&lt;&lt;"Sorted array:"&lt;&lt;endl;</w:t>
        </w:r>
      </w:ins>
    </w:p>
    <w:p w14:paraId="4F7369FD" w14:textId="77777777" w:rsidR="00F544A2" w:rsidRPr="00F544A2" w:rsidRDefault="00F544A2" w:rsidP="00F544A2">
      <w:pPr>
        <w:rPr>
          <w:ins w:id="826" w:author="Deepika Mullagura"/>
          <w:lang w:val="en-US"/>
        </w:rPr>
      </w:pPr>
      <w:ins w:id="827" w:author="Deepika Mullagura">
        <w:r w:rsidRPr="00F544A2">
          <w:rPr>
            <w:lang w:val="en-US"/>
          </w:rPr>
          <w:t xml:space="preserve">            </w:t>
        </w:r>
        <w:proofErr w:type="gramStart"/>
        <w:r w:rsidRPr="00F544A2">
          <w:rPr>
            <w:lang w:val="en-US"/>
          </w:rPr>
          <w:t>display(</w:t>
        </w:r>
        <w:proofErr w:type="spellStart"/>
        <w:proofErr w:type="gramEnd"/>
        <w:r w:rsidRPr="00F544A2">
          <w:rPr>
            <w:lang w:val="en-US"/>
          </w:rPr>
          <w:t>arr</w:t>
        </w:r>
        <w:proofErr w:type="spellEnd"/>
        <w:r w:rsidRPr="00F544A2">
          <w:rPr>
            <w:lang w:val="en-US"/>
          </w:rPr>
          <w:t>, n);</w:t>
        </w:r>
      </w:ins>
    </w:p>
    <w:p w14:paraId="19B5F291" w14:textId="77777777" w:rsidR="00F544A2" w:rsidRPr="00F544A2" w:rsidRDefault="00F544A2" w:rsidP="00F544A2">
      <w:pPr>
        <w:rPr>
          <w:ins w:id="828" w:author="Deepika Mullagura"/>
          <w:lang w:val="en-US"/>
        </w:rPr>
      </w:pPr>
      <w:ins w:id="829" w:author="Deepika Mullagura">
        <w:r w:rsidRPr="00F544A2">
          <w:rPr>
            <w:lang w:val="en-US"/>
          </w:rPr>
          <w:t xml:space="preserve">            cout&lt;&lt;"comparisons = "&lt;&lt;comp&lt;&lt;endl;</w:t>
        </w:r>
      </w:ins>
    </w:p>
    <w:p w14:paraId="2F78BB53" w14:textId="77777777" w:rsidR="00021DDD" w:rsidRDefault="00F544A2" w:rsidP="00F544A2">
      <w:pPr>
        <w:rPr>
          <w:lang w:val="en-US"/>
        </w:rPr>
      </w:pPr>
      <w:ins w:id="830" w:author="Deepika Mullagura">
        <w:r w:rsidRPr="00F544A2">
          <w:rPr>
            <w:lang w:val="en-US"/>
          </w:rPr>
          <w:t xml:space="preserve">            cout&lt;&lt;"Inversions "&lt;&lt;inv&lt;&lt;endl;</w:t>
        </w:r>
      </w:ins>
    </w:p>
    <w:p w14:paraId="5AA8C4C1" w14:textId="1790F7A2" w:rsidR="00021DDD" w:rsidRDefault="00F544A2" w:rsidP="00F544A2">
      <w:pPr>
        <w:rPr>
          <w:lang w:val="en-US"/>
        </w:rPr>
      </w:pPr>
      <w:ins w:id="831" w:author="Deepika Mullagura">
        <w:r w:rsidRPr="00F544A2">
          <w:rPr>
            <w:lang w:val="en-US"/>
          </w:rPr>
          <w:t xml:space="preserve">  }</w:t>
        </w:r>
      </w:ins>
    </w:p>
    <w:p w14:paraId="4B40A3A6" w14:textId="06753CC3" w:rsidR="00F544A2" w:rsidRPr="00F544A2" w:rsidRDefault="00F544A2" w:rsidP="00F544A2">
      <w:pPr>
        <w:rPr>
          <w:ins w:id="832" w:author="Deepika Mullagura"/>
          <w:lang w:val="en-US"/>
        </w:rPr>
      </w:pPr>
      <w:ins w:id="833" w:author="Deepika Mullagura">
        <w:r>
          <w:rPr>
            <w:lang w:val="en-US"/>
          </w:rPr>
          <w:t xml:space="preserve"> }</w:t>
        </w:r>
      </w:ins>
    </w:p>
    <w:p w14:paraId="5DE28AD7" w14:textId="77777777" w:rsidR="003C6BE2" w:rsidRDefault="003C6BE2" w:rsidP="003C6BE2">
      <w:pPr>
        <w:rPr>
          <w:b/>
          <w:bCs/>
          <w:lang w:val="en-US"/>
        </w:rPr>
      </w:pPr>
      <w:r w:rsidRPr="000154ED">
        <w:rPr>
          <w:b/>
          <w:bCs/>
          <w:lang w:val="en-US"/>
        </w:rPr>
        <w:lastRenderedPageBreak/>
        <w:t>OUTPUT:</w:t>
      </w:r>
    </w:p>
    <w:p w14:paraId="52A2D915" w14:textId="77700CD8" w:rsidR="00F544A2" w:rsidRPr="000154ED" w:rsidRDefault="00F544A2" w:rsidP="003C6BE2">
      <w:pPr>
        <w:rPr>
          <w:ins w:id="834" w:author="Deepika Mullagura"/>
          <w:b/>
          <w:bCs/>
          <w:lang w:val="en-US"/>
        </w:rPr>
      </w:pPr>
      <w:r>
        <w:rPr>
          <w:noProof/>
        </w:rPr>
        <w:drawing>
          <wp:inline distT="0" distB="0" distL="0" distR="0" wp14:anchorId="20A9AAF0" wp14:editId="27FEFA9E">
            <wp:extent cx="6559550" cy="663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9550" cy="6635750"/>
                    </a:xfrm>
                    <a:prstGeom prst="rect">
                      <a:avLst/>
                    </a:prstGeom>
                  </pic:spPr>
                </pic:pic>
              </a:graphicData>
            </a:graphic>
          </wp:inline>
        </w:drawing>
      </w:r>
    </w:p>
    <w:p w14:paraId="0BA2B372" w14:textId="77777777" w:rsidR="00F544A2" w:rsidRDefault="00F544A2" w:rsidP="003C6BE2">
      <w:pPr>
        <w:rPr>
          <w:ins w:id="835" w:author="Deepika Mullagura"/>
          <w:b/>
          <w:bCs/>
          <w:lang w:val="en-US"/>
        </w:rPr>
      </w:pPr>
    </w:p>
    <w:p w14:paraId="2CF84220" w14:textId="77777777" w:rsidR="00F544A2" w:rsidRDefault="00F544A2" w:rsidP="003C6BE2">
      <w:pPr>
        <w:rPr>
          <w:ins w:id="836" w:author="Deepika Mullagura"/>
          <w:b/>
          <w:bCs/>
          <w:lang w:val="en-US"/>
        </w:rPr>
      </w:pPr>
    </w:p>
    <w:p w14:paraId="61920D98" w14:textId="77777777" w:rsidR="00F544A2" w:rsidRDefault="00F544A2" w:rsidP="003C6BE2">
      <w:pPr>
        <w:rPr>
          <w:ins w:id="837" w:author="Deepika Mullagura"/>
          <w:b/>
          <w:bCs/>
          <w:lang w:val="en-US"/>
        </w:rPr>
      </w:pPr>
    </w:p>
    <w:p w14:paraId="66D4D8F5" w14:textId="77777777" w:rsidR="00F544A2" w:rsidRDefault="00F544A2" w:rsidP="003C6BE2">
      <w:pPr>
        <w:rPr>
          <w:ins w:id="838" w:author="Deepika Mullagura"/>
          <w:b/>
          <w:bCs/>
          <w:lang w:val="en-US"/>
        </w:rPr>
      </w:pPr>
    </w:p>
    <w:p w14:paraId="65B5D7FE" w14:textId="77777777" w:rsidR="00F544A2" w:rsidRDefault="00F544A2" w:rsidP="003C6BE2">
      <w:pPr>
        <w:rPr>
          <w:ins w:id="839" w:author="Deepika Mullagura"/>
          <w:b/>
          <w:bCs/>
          <w:lang w:val="en-US"/>
        </w:rPr>
      </w:pPr>
    </w:p>
    <w:p w14:paraId="7A79EFAC" w14:textId="77777777" w:rsidR="00F544A2" w:rsidRDefault="00F544A2" w:rsidP="003C6BE2">
      <w:pPr>
        <w:rPr>
          <w:ins w:id="840" w:author="Deepika Mullagura"/>
          <w:b/>
          <w:bCs/>
          <w:lang w:val="en-US"/>
        </w:rPr>
      </w:pPr>
    </w:p>
    <w:p w14:paraId="4C19EB8A" w14:textId="777C66A0" w:rsidR="000154ED" w:rsidRDefault="003C6BE2" w:rsidP="003C6BE2">
      <w:pPr>
        <w:rPr>
          <w:ins w:id="841" w:author="Deepika Mullagura"/>
          <w:b/>
          <w:bCs/>
          <w:lang w:val="en-US"/>
        </w:rPr>
      </w:pPr>
      <w:ins w:id="842" w:author="Deepika Mullagura">
        <w:r w:rsidRPr="000154ED">
          <w:rPr>
            <w:b/>
            <w:bCs/>
            <w:lang w:val="en-US"/>
          </w:rPr>
          <w:lastRenderedPageBreak/>
          <w:t>1</w:t>
        </w:r>
        <w:r w:rsidR="00AC5B3F" w:rsidRPr="000154ED">
          <w:rPr>
            <w:b/>
            <w:bCs/>
            <w:lang w:val="en-US"/>
          </w:rPr>
          <w:t>1</w:t>
        </w:r>
        <w:r w:rsidRPr="000154ED">
          <w:rPr>
            <w:b/>
            <w:bCs/>
            <w:lang w:val="en-US"/>
          </w:rPr>
          <w:t>.</w:t>
        </w:r>
        <w:r w:rsidR="000154ED" w:rsidRPr="000154ED">
          <w:t xml:space="preserve"> </w:t>
        </w:r>
        <w:r w:rsidR="000154ED" w:rsidRPr="000154ED">
          <w:rPr>
            <w:b/>
            <w:bCs/>
          </w:rPr>
          <w:t xml:space="preserve">Given an unsorted array of integers, design an algorithm and implement it using a program to sort an array of elements by partitioning the array into two subarrays based on a pivot element such that one of the sub </w:t>
        </w:r>
        <w:proofErr w:type="gramStart"/>
        <w:r w:rsidR="000154ED" w:rsidRPr="000154ED">
          <w:rPr>
            <w:b/>
            <w:bCs/>
          </w:rPr>
          <w:t>array</w:t>
        </w:r>
        <w:proofErr w:type="gramEnd"/>
        <w:r w:rsidR="000154ED" w:rsidRPr="000154ED">
          <w:rPr>
            <w:b/>
            <w:bCs/>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w:t>
        </w:r>
      </w:ins>
    </w:p>
    <w:p w14:paraId="56F548C6" w14:textId="568875BE" w:rsidR="003C6BE2" w:rsidRPr="000154ED" w:rsidRDefault="003C6BE2" w:rsidP="003C6BE2">
      <w:pPr>
        <w:rPr>
          <w:b/>
          <w:bCs/>
          <w:lang w:val="en-US"/>
        </w:rPr>
      </w:pPr>
      <w:r>
        <w:rPr>
          <w:b/>
          <w:bCs/>
          <w:lang w:val="en-US"/>
        </w:rPr>
        <w:t>1</w:t>
      </w:r>
      <w:r w:rsidR="00AC5B3F">
        <w:rPr>
          <w:b/>
          <w:bCs/>
          <w:lang w:val="en-US"/>
        </w:rPr>
        <w:t>1</w:t>
      </w:r>
      <w:r>
        <w:rPr>
          <w:b/>
          <w:bCs/>
          <w:lang w:val="en-US"/>
        </w:rPr>
        <w:t>.QUICK</w:t>
      </w:r>
      <w:r w:rsidR="00AC5B3F">
        <w:rPr>
          <w:b/>
          <w:bCs/>
          <w:lang w:val="en-US"/>
        </w:rPr>
        <w:t xml:space="preserve"> </w:t>
      </w:r>
      <w:ins w:id="843" w:author="Deepika Mullagura">
        <w:r w:rsidR="00AC5B3F">
          <w:rPr>
            <w:b/>
            <w:bCs/>
            <w:lang w:val="en-US"/>
          </w:rPr>
          <w:t>SORT</w:t>
        </w:r>
        <w:r w:rsidRPr="000154ED">
          <w:rPr>
            <w:b/>
            <w:bCs/>
            <w:lang w:val="en-US"/>
          </w:rPr>
          <w:t>QUICK</w:t>
        </w:r>
        <w:r w:rsidR="00AC5B3F" w:rsidRPr="000154ED">
          <w:rPr>
            <w:b/>
            <w:bCs/>
            <w:lang w:val="en-US"/>
          </w:rPr>
          <w:t xml:space="preserve"> SORT</w:t>
        </w:r>
      </w:ins>
    </w:p>
    <w:p w14:paraId="1AF5B8A3" w14:textId="77777777" w:rsidR="003C6BE2" w:rsidRDefault="003C6BE2" w:rsidP="003C6BE2">
      <w:pPr>
        <w:rPr>
          <w:b/>
          <w:bCs/>
          <w:lang w:val="en-US"/>
        </w:rPr>
      </w:pPr>
      <w:r w:rsidRPr="000154ED">
        <w:rPr>
          <w:b/>
          <w:bCs/>
          <w:lang w:val="en-US"/>
        </w:rPr>
        <w:t>CODE:</w:t>
      </w:r>
    </w:p>
    <w:p w14:paraId="6E9F7CCE" w14:textId="77777777" w:rsidR="00AC75EA" w:rsidRPr="00AC75EA" w:rsidRDefault="00AC75EA" w:rsidP="00AC75EA">
      <w:pPr>
        <w:rPr>
          <w:ins w:id="844" w:author="Deepika Mullagura"/>
          <w:lang w:val="en-US"/>
        </w:rPr>
      </w:pPr>
      <w:ins w:id="845" w:author="Deepika Mullagura">
        <w:r w:rsidRPr="00AC75EA">
          <w:rPr>
            <w:lang w:val="en-US"/>
          </w:rPr>
          <w:t>#include &lt;bits/</w:t>
        </w:r>
        <w:proofErr w:type="spellStart"/>
        <w:r w:rsidRPr="00AC75EA">
          <w:rPr>
            <w:lang w:val="en-US"/>
          </w:rPr>
          <w:t>stdc</w:t>
        </w:r>
        <w:proofErr w:type="spellEnd"/>
        <w:r w:rsidRPr="00AC75EA">
          <w:rPr>
            <w:lang w:val="en-US"/>
          </w:rPr>
          <w:t>++.h&gt;</w:t>
        </w:r>
      </w:ins>
    </w:p>
    <w:p w14:paraId="7783DC6D" w14:textId="77777777" w:rsidR="00AC75EA" w:rsidRPr="00AC75EA" w:rsidRDefault="00AC75EA" w:rsidP="00AC75EA">
      <w:pPr>
        <w:rPr>
          <w:ins w:id="846" w:author="Deepika Mullagura"/>
          <w:lang w:val="en-US"/>
        </w:rPr>
      </w:pPr>
      <w:ins w:id="847" w:author="Deepika Mullagura">
        <w:r w:rsidRPr="00AC75EA">
          <w:rPr>
            <w:lang w:val="en-US"/>
          </w:rPr>
          <w:t>using namespace std;</w:t>
        </w:r>
      </w:ins>
    </w:p>
    <w:p w14:paraId="18AC2987" w14:textId="77777777" w:rsidR="00AC75EA" w:rsidRPr="00AC75EA" w:rsidRDefault="00AC75EA" w:rsidP="00AC75EA">
      <w:pPr>
        <w:rPr>
          <w:ins w:id="848" w:author="Deepika Mullagura"/>
          <w:lang w:val="en-US"/>
        </w:rPr>
      </w:pPr>
      <w:ins w:id="849" w:author="Deepika Mullagura">
        <w:r w:rsidRPr="00AC75EA">
          <w:rPr>
            <w:lang w:val="en-US"/>
          </w:rPr>
          <w:t>int comp= 0, swaps = 0;</w:t>
        </w:r>
      </w:ins>
    </w:p>
    <w:p w14:paraId="1FC1D120" w14:textId="77777777" w:rsidR="00AC75EA" w:rsidRPr="00AC75EA" w:rsidRDefault="00AC75EA" w:rsidP="00AC75EA">
      <w:pPr>
        <w:rPr>
          <w:ins w:id="850" w:author="Deepika Mullagura"/>
          <w:lang w:val="en-US"/>
        </w:rPr>
      </w:pPr>
      <w:ins w:id="851" w:author="Deepika Mullagura">
        <w:r w:rsidRPr="00AC75EA">
          <w:rPr>
            <w:lang w:val="en-US"/>
          </w:rPr>
          <w:t xml:space="preserve">int </w:t>
        </w:r>
        <w:proofErr w:type="gramStart"/>
        <w:r w:rsidRPr="00AC75EA">
          <w:rPr>
            <w:lang w:val="en-US"/>
          </w:rPr>
          <w:t>partition(</w:t>
        </w:r>
        <w:proofErr w:type="gramEnd"/>
        <w:r w:rsidRPr="00AC75EA">
          <w:rPr>
            <w:lang w:val="en-US"/>
          </w:rPr>
          <w:t xml:space="preserve">int </w:t>
        </w:r>
        <w:proofErr w:type="spellStart"/>
        <w:r w:rsidRPr="00AC75EA">
          <w:rPr>
            <w:lang w:val="en-US"/>
          </w:rPr>
          <w:t>arr</w:t>
        </w:r>
        <w:proofErr w:type="spellEnd"/>
        <w:r w:rsidRPr="00AC75EA">
          <w:rPr>
            <w:lang w:val="en-US"/>
          </w:rPr>
          <w:t>[], int l, int h)</w:t>
        </w:r>
      </w:ins>
    </w:p>
    <w:p w14:paraId="69806B20" w14:textId="77777777" w:rsidR="00AC75EA" w:rsidRPr="00AC75EA" w:rsidRDefault="00AC75EA" w:rsidP="00AC75EA">
      <w:pPr>
        <w:rPr>
          <w:ins w:id="852" w:author="Deepika Mullagura"/>
          <w:lang w:val="en-US"/>
        </w:rPr>
      </w:pPr>
      <w:ins w:id="853" w:author="Deepika Mullagura">
        <w:r w:rsidRPr="00AC75EA">
          <w:rPr>
            <w:lang w:val="en-US"/>
          </w:rPr>
          <w:t>{</w:t>
        </w:r>
      </w:ins>
    </w:p>
    <w:p w14:paraId="7E9A94CB" w14:textId="77777777" w:rsidR="00AC75EA" w:rsidRPr="00AC75EA" w:rsidRDefault="00AC75EA" w:rsidP="00AC75EA">
      <w:pPr>
        <w:rPr>
          <w:ins w:id="854" w:author="Deepika Mullagura"/>
          <w:lang w:val="en-US"/>
        </w:rPr>
      </w:pPr>
      <w:ins w:id="855" w:author="Deepika Mullagura">
        <w:r w:rsidRPr="00AC75EA">
          <w:rPr>
            <w:lang w:val="en-US"/>
          </w:rPr>
          <w:t xml:space="preserve">    int x = (</w:t>
        </w:r>
        <w:proofErr w:type="gramStart"/>
        <w:r w:rsidRPr="00AC75EA">
          <w:rPr>
            <w:lang w:val="en-US"/>
          </w:rPr>
          <w:t>rand(</w:t>
        </w:r>
        <w:proofErr w:type="gramEnd"/>
        <w:r w:rsidRPr="00AC75EA">
          <w:rPr>
            <w:lang w:val="en-US"/>
          </w:rPr>
          <w:t>) % (l - h)) + l;</w:t>
        </w:r>
      </w:ins>
    </w:p>
    <w:p w14:paraId="0B4B3EB6" w14:textId="77777777" w:rsidR="00AC75EA" w:rsidRPr="00AC75EA" w:rsidRDefault="00AC75EA" w:rsidP="00AC75EA">
      <w:pPr>
        <w:rPr>
          <w:ins w:id="856" w:author="Deepika Mullagura"/>
          <w:lang w:val="en-US"/>
        </w:rPr>
      </w:pPr>
      <w:ins w:id="857" w:author="Deepika Mullagura">
        <w:r w:rsidRPr="00AC75EA">
          <w:rPr>
            <w:lang w:val="en-US"/>
          </w:rPr>
          <w:t xml:space="preserve">    </w:t>
        </w:r>
        <w:proofErr w:type="gramStart"/>
        <w:r w:rsidRPr="00AC75EA">
          <w:rPr>
            <w:lang w:val="en-US"/>
          </w:rPr>
          <w:t>if(</w:t>
        </w:r>
        <w:proofErr w:type="gramEnd"/>
        <w:r w:rsidRPr="00AC75EA">
          <w:rPr>
            <w:lang w:val="en-US"/>
          </w:rPr>
          <w:t>h != x)</w:t>
        </w:r>
      </w:ins>
    </w:p>
    <w:p w14:paraId="60B19578" w14:textId="77777777" w:rsidR="00AC75EA" w:rsidRPr="00AC75EA" w:rsidRDefault="00AC75EA" w:rsidP="00AC75EA">
      <w:pPr>
        <w:rPr>
          <w:ins w:id="858" w:author="Deepika Mullagura"/>
          <w:lang w:val="en-US"/>
        </w:rPr>
      </w:pPr>
      <w:ins w:id="859" w:author="Deepika Mullagura">
        <w:r w:rsidRPr="00AC75EA">
          <w:rPr>
            <w:lang w:val="en-US"/>
          </w:rPr>
          <w:t xml:space="preserve">        {</w:t>
        </w:r>
      </w:ins>
    </w:p>
    <w:p w14:paraId="17C01621" w14:textId="77777777" w:rsidR="00AC75EA" w:rsidRPr="00AC75EA" w:rsidRDefault="00AC75EA" w:rsidP="00AC75EA">
      <w:pPr>
        <w:rPr>
          <w:ins w:id="860" w:author="Deepika Mullagura"/>
          <w:lang w:val="en-US"/>
        </w:rPr>
      </w:pPr>
      <w:ins w:id="861" w:author="Deepika Mullagura">
        <w:r w:rsidRPr="00AC75EA">
          <w:rPr>
            <w:lang w:val="en-US"/>
          </w:rPr>
          <w:t xml:space="preserve">            //swaps++;</w:t>
        </w:r>
      </w:ins>
    </w:p>
    <w:p w14:paraId="3F1DBB4B" w14:textId="77777777" w:rsidR="00AC75EA" w:rsidRPr="00AC75EA" w:rsidRDefault="00AC75EA" w:rsidP="00AC75EA">
      <w:pPr>
        <w:rPr>
          <w:ins w:id="862" w:author="Deepika Mullagura"/>
          <w:lang w:val="en-US"/>
        </w:rPr>
      </w:pPr>
      <w:ins w:id="863" w:author="Deepika Mullagura">
        <w:r w:rsidRPr="00AC75EA">
          <w:rPr>
            <w:lang w:val="en-US"/>
          </w:rPr>
          <w:t xml:space="preserve">         comp++;</w:t>
        </w:r>
      </w:ins>
    </w:p>
    <w:p w14:paraId="72A6F4C6" w14:textId="77777777" w:rsidR="00AC75EA" w:rsidRPr="00AC75EA" w:rsidRDefault="00AC75EA" w:rsidP="00AC75EA">
      <w:pPr>
        <w:rPr>
          <w:ins w:id="864" w:author="Deepika Mullagura"/>
          <w:lang w:val="en-US"/>
        </w:rPr>
      </w:pPr>
      <w:ins w:id="865" w:author="Deepika Mullagura">
        <w:r w:rsidRPr="00AC75EA">
          <w:rPr>
            <w:lang w:val="en-US"/>
          </w:rPr>
          <w:t xml:space="preserve">            swap(</w:t>
        </w:r>
        <w:proofErr w:type="spellStart"/>
        <w:r w:rsidRPr="00AC75EA">
          <w:rPr>
            <w:lang w:val="en-US"/>
          </w:rPr>
          <w:t>arr</w:t>
        </w:r>
        <w:proofErr w:type="spellEnd"/>
        <w:r w:rsidRPr="00AC75EA">
          <w:rPr>
            <w:lang w:val="en-US"/>
          </w:rPr>
          <w:t xml:space="preserve">[x], </w:t>
        </w:r>
        <w:proofErr w:type="spellStart"/>
        <w:r w:rsidRPr="00AC75EA">
          <w:rPr>
            <w:lang w:val="en-US"/>
          </w:rPr>
          <w:t>arr</w:t>
        </w:r>
        <w:proofErr w:type="spellEnd"/>
        <w:r w:rsidRPr="00AC75EA">
          <w:rPr>
            <w:lang w:val="en-US"/>
          </w:rPr>
          <w:t>[h]);</w:t>
        </w:r>
      </w:ins>
    </w:p>
    <w:p w14:paraId="0A09498B" w14:textId="77777777" w:rsidR="00AC75EA" w:rsidRPr="00AC75EA" w:rsidRDefault="00AC75EA" w:rsidP="00AC75EA">
      <w:pPr>
        <w:rPr>
          <w:ins w:id="866" w:author="Deepika Mullagura"/>
          <w:lang w:val="en-US"/>
        </w:rPr>
      </w:pPr>
      <w:ins w:id="867" w:author="Deepika Mullagura">
        <w:r w:rsidRPr="00AC75EA">
          <w:rPr>
            <w:lang w:val="en-US"/>
          </w:rPr>
          <w:t xml:space="preserve">        }</w:t>
        </w:r>
      </w:ins>
    </w:p>
    <w:p w14:paraId="2157057B" w14:textId="77777777" w:rsidR="00AC75EA" w:rsidRPr="00AC75EA" w:rsidRDefault="00AC75EA" w:rsidP="00AC75EA">
      <w:pPr>
        <w:rPr>
          <w:ins w:id="868" w:author="Deepika Mullagura"/>
          <w:lang w:val="en-US"/>
        </w:rPr>
      </w:pPr>
      <w:ins w:id="869" w:author="Deepika Mullagura">
        <w:r w:rsidRPr="00AC75EA">
          <w:rPr>
            <w:lang w:val="en-US"/>
          </w:rPr>
          <w:t xml:space="preserve">    int pivot = </w:t>
        </w:r>
        <w:proofErr w:type="spellStart"/>
        <w:r w:rsidRPr="00AC75EA">
          <w:rPr>
            <w:lang w:val="en-US"/>
          </w:rPr>
          <w:t>arr</w:t>
        </w:r>
        <w:proofErr w:type="spellEnd"/>
        <w:r w:rsidRPr="00AC75EA">
          <w:rPr>
            <w:lang w:val="en-US"/>
          </w:rPr>
          <w:t>[h];</w:t>
        </w:r>
      </w:ins>
    </w:p>
    <w:p w14:paraId="227A0B10" w14:textId="77777777" w:rsidR="00AC75EA" w:rsidRPr="00AC75EA" w:rsidRDefault="00AC75EA" w:rsidP="00AC75EA">
      <w:pPr>
        <w:rPr>
          <w:ins w:id="870" w:author="Deepika Mullagura"/>
          <w:lang w:val="en-US"/>
        </w:rPr>
      </w:pPr>
      <w:ins w:id="871" w:author="Deepika Mullagura">
        <w:r w:rsidRPr="00AC75EA">
          <w:rPr>
            <w:lang w:val="en-US"/>
          </w:rPr>
          <w:t xml:space="preserve">    int </w:t>
        </w:r>
        <w:proofErr w:type="spellStart"/>
        <w:r w:rsidRPr="00AC75EA">
          <w:rPr>
            <w:lang w:val="en-US"/>
          </w:rPr>
          <w:t>i</w:t>
        </w:r>
        <w:proofErr w:type="spellEnd"/>
        <w:r w:rsidRPr="00AC75EA">
          <w:rPr>
            <w:lang w:val="en-US"/>
          </w:rPr>
          <w:t xml:space="preserve"> = l - 1;</w:t>
        </w:r>
      </w:ins>
    </w:p>
    <w:p w14:paraId="3F073450" w14:textId="77777777" w:rsidR="00AC75EA" w:rsidRPr="00AC75EA" w:rsidRDefault="00AC75EA" w:rsidP="00AC75EA">
      <w:pPr>
        <w:rPr>
          <w:ins w:id="872" w:author="Deepika Mullagura"/>
          <w:lang w:val="en-US"/>
        </w:rPr>
      </w:pPr>
      <w:ins w:id="873" w:author="Deepika Mullagura">
        <w:r w:rsidRPr="00AC75EA">
          <w:rPr>
            <w:lang w:val="en-US"/>
          </w:rPr>
          <w:t xml:space="preserve">    </w:t>
        </w:r>
        <w:proofErr w:type="gramStart"/>
        <w:r w:rsidRPr="00AC75EA">
          <w:rPr>
            <w:lang w:val="en-US"/>
          </w:rPr>
          <w:t>for(</w:t>
        </w:r>
        <w:proofErr w:type="gramEnd"/>
        <w:r w:rsidRPr="00AC75EA">
          <w:rPr>
            <w:lang w:val="en-US"/>
          </w:rPr>
          <w:t xml:space="preserve">int j = l; j &lt;= h - 1; </w:t>
        </w:r>
        <w:proofErr w:type="spellStart"/>
        <w:r w:rsidRPr="00AC75EA">
          <w:rPr>
            <w:lang w:val="en-US"/>
          </w:rPr>
          <w:t>j++</w:t>
        </w:r>
        <w:proofErr w:type="spellEnd"/>
        <w:r w:rsidRPr="00AC75EA">
          <w:rPr>
            <w:lang w:val="en-US"/>
          </w:rPr>
          <w:t>)</w:t>
        </w:r>
      </w:ins>
    </w:p>
    <w:p w14:paraId="126EB031" w14:textId="77777777" w:rsidR="00AC75EA" w:rsidRPr="00AC75EA" w:rsidRDefault="00AC75EA" w:rsidP="00AC75EA">
      <w:pPr>
        <w:rPr>
          <w:ins w:id="874" w:author="Deepika Mullagura"/>
          <w:lang w:val="en-US"/>
        </w:rPr>
      </w:pPr>
      <w:ins w:id="875" w:author="Deepika Mullagura">
        <w:r w:rsidRPr="00AC75EA">
          <w:rPr>
            <w:lang w:val="en-US"/>
          </w:rPr>
          <w:t xml:space="preserve">    {</w:t>
        </w:r>
      </w:ins>
    </w:p>
    <w:p w14:paraId="3B69F416" w14:textId="77777777" w:rsidR="00AC75EA" w:rsidRPr="00AC75EA" w:rsidRDefault="00AC75EA" w:rsidP="00AC75EA">
      <w:pPr>
        <w:rPr>
          <w:ins w:id="876" w:author="Deepika Mullagura"/>
          <w:lang w:val="en-US"/>
        </w:rPr>
      </w:pPr>
      <w:ins w:id="877" w:author="Deepika Mullagura">
        <w:r w:rsidRPr="00AC75EA">
          <w:rPr>
            <w:lang w:val="en-US"/>
          </w:rPr>
          <w:t xml:space="preserve">        if(</w:t>
        </w:r>
        <w:proofErr w:type="spellStart"/>
        <w:r w:rsidRPr="00AC75EA">
          <w:rPr>
            <w:lang w:val="en-US"/>
          </w:rPr>
          <w:t>arr</w:t>
        </w:r>
        <w:proofErr w:type="spellEnd"/>
        <w:r w:rsidRPr="00AC75EA">
          <w:rPr>
            <w:lang w:val="en-US"/>
          </w:rPr>
          <w:t>[j] &lt;= pivot) {</w:t>
        </w:r>
      </w:ins>
    </w:p>
    <w:p w14:paraId="6AC5B0E1" w14:textId="77777777" w:rsidR="00AC75EA" w:rsidRPr="00AC75EA" w:rsidRDefault="00AC75EA" w:rsidP="00AC75EA">
      <w:pPr>
        <w:rPr>
          <w:ins w:id="878" w:author="Deepika Mullagura"/>
          <w:lang w:val="en-US"/>
        </w:rPr>
      </w:pPr>
      <w:ins w:id="879" w:author="Deepika Mullagura">
        <w:r w:rsidRPr="00AC75EA">
          <w:rPr>
            <w:lang w:val="en-US"/>
          </w:rPr>
          <w:t xml:space="preserve">            </w:t>
        </w:r>
        <w:proofErr w:type="spellStart"/>
        <w:r w:rsidRPr="00AC75EA">
          <w:rPr>
            <w:lang w:val="en-US"/>
          </w:rPr>
          <w:t>i</w:t>
        </w:r>
        <w:proofErr w:type="spellEnd"/>
        <w:r w:rsidRPr="00AC75EA">
          <w:rPr>
            <w:lang w:val="en-US"/>
          </w:rPr>
          <w:t>++;</w:t>
        </w:r>
      </w:ins>
    </w:p>
    <w:p w14:paraId="3D1F8D1E" w14:textId="77777777" w:rsidR="00AC75EA" w:rsidRPr="00AC75EA" w:rsidRDefault="00AC75EA" w:rsidP="00AC75EA">
      <w:pPr>
        <w:rPr>
          <w:ins w:id="880" w:author="Deepika Mullagura"/>
          <w:lang w:val="en-US"/>
        </w:rPr>
      </w:pPr>
      <w:ins w:id="881" w:author="Deepika Mullagura">
        <w:r w:rsidRPr="00AC75EA">
          <w:rPr>
            <w:lang w:val="en-US"/>
          </w:rPr>
          <w:t xml:space="preserve">            swaps++;</w:t>
        </w:r>
      </w:ins>
    </w:p>
    <w:p w14:paraId="7E758898" w14:textId="77777777" w:rsidR="00AC75EA" w:rsidRPr="00AC75EA" w:rsidRDefault="00AC75EA" w:rsidP="00AC75EA">
      <w:pPr>
        <w:rPr>
          <w:ins w:id="882" w:author="Deepika Mullagura"/>
          <w:lang w:val="en-US"/>
        </w:rPr>
      </w:pPr>
      <w:ins w:id="883" w:author="Deepika Mullagura">
        <w:r w:rsidRPr="00AC75EA">
          <w:rPr>
            <w:lang w:val="en-US"/>
          </w:rPr>
          <w:t xml:space="preserve">            comp++;</w:t>
        </w:r>
      </w:ins>
    </w:p>
    <w:p w14:paraId="7E06211B" w14:textId="77777777" w:rsidR="00AC75EA" w:rsidRPr="00AC75EA" w:rsidRDefault="00AC75EA" w:rsidP="00AC75EA">
      <w:pPr>
        <w:rPr>
          <w:ins w:id="884" w:author="Deepika Mullagura"/>
          <w:lang w:val="en-US"/>
        </w:rPr>
      </w:pPr>
      <w:ins w:id="885" w:author="Deepika Mullagura">
        <w:r w:rsidRPr="00AC75EA">
          <w:rPr>
            <w:lang w:val="en-US"/>
          </w:rPr>
          <w:t xml:space="preserve">            swap(</w:t>
        </w:r>
        <w:proofErr w:type="spellStart"/>
        <w:r w:rsidRPr="00AC75EA">
          <w:rPr>
            <w:lang w:val="en-US"/>
          </w:rPr>
          <w:t>arr</w:t>
        </w:r>
        <w:proofErr w:type="spellEnd"/>
        <w:r w:rsidRPr="00AC75EA">
          <w:rPr>
            <w:lang w:val="en-US"/>
          </w:rPr>
          <w:t>[</w:t>
        </w:r>
        <w:proofErr w:type="spellStart"/>
        <w:r w:rsidRPr="00AC75EA">
          <w:rPr>
            <w:lang w:val="en-US"/>
          </w:rPr>
          <w:t>i</w:t>
        </w:r>
        <w:proofErr w:type="spellEnd"/>
        <w:r w:rsidRPr="00AC75EA">
          <w:rPr>
            <w:lang w:val="en-US"/>
          </w:rPr>
          <w:t xml:space="preserve">], </w:t>
        </w:r>
        <w:proofErr w:type="spellStart"/>
        <w:r w:rsidRPr="00AC75EA">
          <w:rPr>
            <w:lang w:val="en-US"/>
          </w:rPr>
          <w:t>arr</w:t>
        </w:r>
        <w:proofErr w:type="spellEnd"/>
        <w:r w:rsidRPr="00AC75EA">
          <w:rPr>
            <w:lang w:val="en-US"/>
          </w:rPr>
          <w:t>[j]);</w:t>
        </w:r>
      </w:ins>
    </w:p>
    <w:p w14:paraId="4C310C9B" w14:textId="77777777" w:rsidR="00AC75EA" w:rsidRPr="00AC75EA" w:rsidRDefault="00AC75EA" w:rsidP="00AC75EA">
      <w:pPr>
        <w:rPr>
          <w:ins w:id="886" w:author="Deepika Mullagura"/>
          <w:lang w:val="en-US"/>
        </w:rPr>
      </w:pPr>
      <w:ins w:id="887" w:author="Deepika Mullagura">
        <w:r w:rsidRPr="00AC75EA">
          <w:rPr>
            <w:lang w:val="en-US"/>
          </w:rPr>
          <w:t xml:space="preserve">        }</w:t>
        </w:r>
      </w:ins>
    </w:p>
    <w:p w14:paraId="10BD83A2" w14:textId="77777777" w:rsidR="00AC75EA" w:rsidRPr="00AC75EA" w:rsidRDefault="00AC75EA" w:rsidP="00AC75EA">
      <w:pPr>
        <w:rPr>
          <w:ins w:id="888" w:author="Deepika Mullagura"/>
          <w:lang w:val="en-US"/>
        </w:rPr>
      </w:pPr>
      <w:ins w:id="889" w:author="Deepika Mullagura">
        <w:r w:rsidRPr="00AC75EA">
          <w:rPr>
            <w:lang w:val="en-US"/>
          </w:rPr>
          <w:t xml:space="preserve">    }</w:t>
        </w:r>
      </w:ins>
    </w:p>
    <w:p w14:paraId="516F91DA" w14:textId="77777777" w:rsidR="00AC75EA" w:rsidRPr="00AC75EA" w:rsidRDefault="00AC75EA" w:rsidP="00AC75EA">
      <w:pPr>
        <w:rPr>
          <w:ins w:id="890" w:author="Deepika Mullagura"/>
          <w:lang w:val="en-US"/>
        </w:rPr>
      </w:pPr>
      <w:ins w:id="891" w:author="Deepika Mullagura">
        <w:r w:rsidRPr="00AC75EA">
          <w:rPr>
            <w:lang w:val="en-US"/>
          </w:rPr>
          <w:t xml:space="preserve">    //swaps++;</w:t>
        </w:r>
      </w:ins>
    </w:p>
    <w:p w14:paraId="403B3448" w14:textId="77777777" w:rsidR="00AC75EA" w:rsidRPr="00AC75EA" w:rsidRDefault="00AC75EA" w:rsidP="00AC75EA">
      <w:pPr>
        <w:rPr>
          <w:ins w:id="892" w:author="Deepika Mullagura"/>
          <w:lang w:val="en-US"/>
        </w:rPr>
      </w:pPr>
      <w:ins w:id="893" w:author="Deepika Mullagura">
        <w:r w:rsidRPr="00AC75EA">
          <w:rPr>
            <w:lang w:val="en-US"/>
          </w:rPr>
          <w:t xml:space="preserve">    </w:t>
        </w:r>
        <w:proofErr w:type="gramStart"/>
        <w:r w:rsidRPr="00AC75EA">
          <w:rPr>
            <w:lang w:val="en-US"/>
          </w:rPr>
          <w:t>swap(</w:t>
        </w:r>
        <w:proofErr w:type="spellStart"/>
        <w:proofErr w:type="gramEnd"/>
        <w:r w:rsidRPr="00AC75EA">
          <w:rPr>
            <w:lang w:val="en-US"/>
          </w:rPr>
          <w:t>arr</w:t>
        </w:r>
        <w:proofErr w:type="spellEnd"/>
        <w:r w:rsidRPr="00AC75EA">
          <w:rPr>
            <w:lang w:val="en-US"/>
          </w:rPr>
          <w:t>[</w:t>
        </w:r>
        <w:proofErr w:type="spellStart"/>
        <w:r w:rsidRPr="00AC75EA">
          <w:rPr>
            <w:lang w:val="en-US"/>
          </w:rPr>
          <w:t>i</w:t>
        </w:r>
        <w:proofErr w:type="spellEnd"/>
        <w:r w:rsidRPr="00AC75EA">
          <w:rPr>
            <w:lang w:val="en-US"/>
          </w:rPr>
          <w:t xml:space="preserve"> + 1], </w:t>
        </w:r>
        <w:proofErr w:type="spellStart"/>
        <w:r w:rsidRPr="00AC75EA">
          <w:rPr>
            <w:lang w:val="en-US"/>
          </w:rPr>
          <w:t>arr</w:t>
        </w:r>
        <w:proofErr w:type="spellEnd"/>
        <w:r w:rsidRPr="00AC75EA">
          <w:rPr>
            <w:lang w:val="en-US"/>
          </w:rPr>
          <w:t>[h]);</w:t>
        </w:r>
      </w:ins>
    </w:p>
    <w:p w14:paraId="3A519110" w14:textId="77777777" w:rsidR="00AC75EA" w:rsidRPr="00AC75EA" w:rsidRDefault="00AC75EA" w:rsidP="00AC75EA">
      <w:pPr>
        <w:rPr>
          <w:ins w:id="894" w:author="Deepika Mullagura"/>
          <w:lang w:val="en-US"/>
        </w:rPr>
      </w:pPr>
      <w:ins w:id="895" w:author="Deepika Mullagura">
        <w:r w:rsidRPr="00AC75EA">
          <w:rPr>
            <w:lang w:val="en-US"/>
          </w:rPr>
          <w:lastRenderedPageBreak/>
          <w:t xml:space="preserve">    return </w:t>
        </w:r>
        <w:proofErr w:type="spellStart"/>
        <w:r w:rsidRPr="00AC75EA">
          <w:rPr>
            <w:lang w:val="en-US"/>
          </w:rPr>
          <w:t>i</w:t>
        </w:r>
        <w:proofErr w:type="spellEnd"/>
        <w:r w:rsidRPr="00AC75EA">
          <w:rPr>
            <w:lang w:val="en-US"/>
          </w:rPr>
          <w:t xml:space="preserve"> + 1;</w:t>
        </w:r>
      </w:ins>
    </w:p>
    <w:p w14:paraId="62C8A3DB" w14:textId="0FEE2DFD" w:rsidR="00AC75EA" w:rsidRPr="00AC75EA" w:rsidRDefault="00AC75EA" w:rsidP="00AC75EA">
      <w:pPr>
        <w:rPr>
          <w:ins w:id="896" w:author="Deepika Mullagura"/>
          <w:lang w:val="en-US"/>
        </w:rPr>
      </w:pPr>
      <w:ins w:id="897" w:author="Deepika Mullagura">
        <w:r w:rsidRPr="00AC75EA">
          <w:rPr>
            <w:lang w:val="en-US"/>
          </w:rPr>
          <w:t>}</w:t>
        </w:r>
      </w:ins>
    </w:p>
    <w:p w14:paraId="4643041E" w14:textId="77777777" w:rsidR="00AC75EA" w:rsidRPr="00AC75EA" w:rsidRDefault="00AC75EA" w:rsidP="00AC75EA">
      <w:pPr>
        <w:rPr>
          <w:ins w:id="898" w:author="Deepika Mullagura"/>
          <w:lang w:val="en-US"/>
        </w:rPr>
      </w:pPr>
      <w:ins w:id="899" w:author="Deepika Mullagura">
        <w:r w:rsidRPr="00AC75EA">
          <w:rPr>
            <w:lang w:val="en-US"/>
          </w:rPr>
          <w:t xml:space="preserve">void </w:t>
        </w:r>
        <w:proofErr w:type="spellStart"/>
        <w:proofErr w:type="gramStart"/>
        <w:r w:rsidRPr="00AC75EA">
          <w:rPr>
            <w:lang w:val="en-US"/>
          </w:rPr>
          <w:t>quickSort</w:t>
        </w:r>
        <w:proofErr w:type="spellEnd"/>
        <w:r w:rsidRPr="00AC75EA">
          <w:rPr>
            <w:lang w:val="en-US"/>
          </w:rPr>
          <w:t>(</w:t>
        </w:r>
        <w:proofErr w:type="gramEnd"/>
        <w:r w:rsidRPr="00AC75EA">
          <w:rPr>
            <w:lang w:val="en-US"/>
          </w:rPr>
          <w:t xml:space="preserve">int </w:t>
        </w:r>
        <w:proofErr w:type="spellStart"/>
        <w:r w:rsidRPr="00AC75EA">
          <w:rPr>
            <w:lang w:val="en-US"/>
          </w:rPr>
          <w:t>arr</w:t>
        </w:r>
        <w:proofErr w:type="spellEnd"/>
        <w:r w:rsidRPr="00AC75EA">
          <w:rPr>
            <w:lang w:val="en-US"/>
          </w:rPr>
          <w:t>[], int l, int h)</w:t>
        </w:r>
      </w:ins>
    </w:p>
    <w:p w14:paraId="1401BA88" w14:textId="77777777" w:rsidR="00AC75EA" w:rsidRPr="00AC75EA" w:rsidRDefault="00AC75EA" w:rsidP="00AC75EA">
      <w:pPr>
        <w:rPr>
          <w:ins w:id="900" w:author="Deepika Mullagura"/>
          <w:lang w:val="en-US"/>
        </w:rPr>
      </w:pPr>
      <w:ins w:id="901" w:author="Deepika Mullagura">
        <w:r w:rsidRPr="00AC75EA">
          <w:rPr>
            <w:lang w:val="en-US"/>
          </w:rPr>
          <w:t>{</w:t>
        </w:r>
      </w:ins>
    </w:p>
    <w:p w14:paraId="215DBFC3" w14:textId="77777777" w:rsidR="00AC75EA" w:rsidRPr="00AC75EA" w:rsidRDefault="00AC75EA" w:rsidP="00AC75EA">
      <w:pPr>
        <w:rPr>
          <w:ins w:id="902" w:author="Deepika Mullagura"/>
          <w:lang w:val="en-US"/>
        </w:rPr>
      </w:pPr>
      <w:ins w:id="903" w:author="Deepika Mullagura">
        <w:r w:rsidRPr="00AC75EA">
          <w:rPr>
            <w:lang w:val="en-US"/>
          </w:rPr>
          <w:t xml:space="preserve">    </w:t>
        </w:r>
        <w:proofErr w:type="gramStart"/>
        <w:r w:rsidRPr="00AC75EA">
          <w:rPr>
            <w:lang w:val="en-US"/>
          </w:rPr>
          <w:t>if(</w:t>
        </w:r>
        <w:proofErr w:type="gramEnd"/>
        <w:r w:rsidRPr="00AC75EA">
          <w:rPr>
            <w:lang w:val="en-US"/>
          </w:rPr>
          <w:t>l &lt; h)</w:t>
        </w:r>
      </w:ins>
    </w:p>
    <w:p w14:paraId="249252D7" w14:textId="77777777" w:rsidR="00AC75EA" w:rsidRPr="00AC75EA" w:rsidRDefault="00AC75EA" w:rsidP="00AC75EA">
      <w:pPr>
        <w:rPr>
          <w:ins w:id="904" w:author="Deepika Mullagura"/>
          <w:lang w:val="en-US"/>
        </w:rPr>
      </w:pPr>
      <w:ins w:id="905" w:author="Deepika Mullagura">
        <w:r w:rsidRPr="00AC75EA">
          <w:rPr>
            <w:lang w:val="en-US"/>
          </w:rPr>
          <w:t xml:space="preserve">        {</w:t>
        </w:r>
      </w:ins>
    </w:p>
    <w:p w14:paraId="1C80C206" w14:textId="77777777" w:rsidR="00AC75EA" w:rsidRPr="00AC75EA" w:rsidRDefault="00AC75EA" w:rsidP="00AC75EA">
      <w:pPr>
        <w:rPr>
          <w:ins w:id="906" w:author="Deepika Mullagura"/>
          <w:lang w:val="en-US"/>
        </w:rPr>
      </w:pPr>
      <w:ins w:id="907" w:author="Deepika Mullagura">
        <w:r w:rsidRPr="00AC75EA">
          <w:rPr>
            <w:lang w:val="en-US"/>
          </w:rPr>
          <w:t xml:space="preserve">            int pivot = </w:t>
        </w:r>
        <w:proofErr w:type="gramStart"/>
        <w:r w:rsidRPr="00AC75EA">
          <w:rPr>
            <w:lang w:val="en-US"/>
          </w:rPr>
          <w:t>partition(</w:t>
        </w:r>
        <w:proofErr w:type="spellStart"/>
        <w:proofErr w:type="gramEnd"/>
        <w:r w:rsidRPr="00AC75EA">
          <w:rPr>
            <w:lang w:val="en-US"/>
          </w:rPr>
          <w:t>arr</w:t>
        </w:r>
        <w:proofErr w:type="spellEnd"/>
        <w:r w:rsidRPr="00AC75EA">
          <w:rPr>
            <w:lang w:val="en-US"/>
          </w:rPr>
          <w:t>, l, h);</w:t>
        </w:r>
      </w:ins>
    </w:p>
    <w:p w14:paraId="12A01156" w14:textId="77777777" w:rsidR="00AC75EA" w:rsidRPr="00AC75EA" w:rsidRDefault="00AC75EA" w:rsidP="00AC75EA">
      <w:pPr>
        <w:rPr>
          <w:ins w:id="908" w:author="Deepika Mullagura"/>
          <w:lang w:val="en-US"/>
        </w:rPr>
      </w:pPr>
      <w:ins w:id="909" w:author="Deepika Mullagura">
        <w:r w:rsidRPr="00AC75EA">
          <w:rPr>
            <w:lang w:val="en-US"/>
          </w:rPr>
          <w:t xml:space="preserve">            </w:t>
        </w:r>
        <w:proofErr w:type="spellStart"/>
        <w:proofErr w:type="gramStart"/>
        <w:r w:rsidRPr="00AC75EA">
          <w:rPr>
            <w:lang w:val="en-US"/>
          </w:rPr>
          <w:t>quickSort</w:t>
        </w:r>
        <w:proofErr w:type="spellEnd"/>
        <w:r w:rsidRPr="00AC75EA">
          <w:rPr>
            <w:lang w:val="en-US"/>
          </w:rPr>
          <w:t>(</w:t>
        </w:r>
        <w:proofErr w:type="spellStart"/>
        <w:proofErr w:type="gramEnd"/>
        <w:r w:rsidRPr="00AC75EA">
          <w:rPr>
            <w:lang w:val="en-US"/>
          </w:rPr>
          <w:t>arr</w:t>
        </w:r>
        <w:proofErr w:type="spellEnd"/>
        <w:r w:rsidRPr="00AC75EA">
          <w:rPr>
            <w:lang w:val="en-US"/>
          </w:rPr>
          <w:t>, l, pivot - 1);</w:t>
        </w:r>
      </w:ins>
    </w:p>
    <w:p w14:paraId="21C5C9B7" w14:textId="77777777" w:rsidR="00AC75EA" w:rsidRPr="00AC75EA" w:rsidRDefault="00AC75EA" w:rsidP="00AC75EA">
      <w:pPr>
        <w:rPr>
          <w:ins w:id="910" w:author="Deepika Mullagura"/>
          <w:lang w:val="en-US"/>
        </w:rPr>
      </w:pPr>
      <w:ins w:id="911" w:author="Deepika Mullagura">
        <w:r w:rsidRPr="00AC75EA">
          <w:rPr>
            <w:lang w:val="en-US"/>
          </w:rPr>
          <w:t xml:space="preserve">            </w:t>
        </w:r>
        <w:proofErr w:type="spellStart"/>
        <w:proofErr w:type="gramStart"/>
        <w:r w:rsidRPr="00AC75EA">
          <w:rPr>
            <w:lang w:val="en-US"/>
          </w:rPr>
          <w:t>quickSort</w:t>
        </w:r>
        <w:proofErr w:type="spellEnd"/>
        <w:r w:rsidRPr="00AC75EA">
          <w:rPr>
            <w:lang w:val="en-US"/>
          </w:rPr>
          <w:t>(</w:t>
        </w:r>
        <w:proofErr w:type="spellStart"/>
        <w:proofErr w:type="gramEnd"/>
        <w:r w:rsidRPr="00AC75EA">
          <w:rPr>
            <w:lang w:val="en-US"/>
          </w:rPr>
          <w:t>arr</w:t>
        </w:r>
        <w:proofErr w:type="spellEnd"/>
        <w:r w:rsidRPr="00AC75EA">
          <w:rPr>
            <w:lang w:val="en-US"/>
          </w:rPr>
          <w:t>, pivot + 1, h);</w:t>
        </w:r>
      </w:ins>
    </w:p>
    <w:p w14:paraId="3BD8312C" w14:textId="77777777" w:rsidR="00AC75EA" w:rsidRPr="00AC75EA" w:rsidRDefault="00AC75EA" w:rsidP="00AC75EA">
      <w:pPr>
        <w:rPr>
          <w:ins w:id="912" w:author="Deepika Mullagura"/>
          <w:lang w:val="en-US"/>
        </w:rPr>
      </w:pPr>
      <w:ins w:id="913" w:author="Deepika Mullagura">
        <w:r w:rsidRPr="00AC75EA">
          <w:rPr>
            <w:lang w:val="en-US"/>
          </w:rPr>
          <w:t xml:space="preserve">        }</w:t>
        </w:r>
      </w:ins>
    </w:p>
    <w:p w14:paraId="6FE32798" w14:textId="77777777" w:rsidR="00AC75EA" w:rsidRPr="00AC75EA" w:rsidRDefault="00AC75EA" w:rsidP="00AC75EA">
      <w:pPr>
        <w:rPr>
          <w:ins w:id="914" w:author="Deepika Mullagura"/>
          <w:lang w:val="en-US"/>
        </w:rPr>
      </w:pPr>
      <w:ins w:id="915" w:author="Deepika Mullagura">
        <w:r w:rsidRPr="00AC75EA">
          <w:rPr>
            <w:lang w:val="en-US"/>
          </w:rPr>
          <w:t>}</w:t>
        </w:r>
      </w:ins>
    </w:p>
    <w:p w14:paraId="69CB6D6F" w14:textId="77777777" w:rsidR="00AC75EA" w:rsidRPr="00AC75EA" w:rsidRDefault="00AC75EA" w:rsidP="00AC75EA">
      <w:pPr>
        <w:rPr>
          <w:ins w:id="916" w:author="Deepika Mullagura"/>
          <w:lang w:val="en-US"/>
        </w:rPr>
      </w:pPr>
      <w:ins w:id="917" w:author="Deepika Mullagura">
        <w:r w:rsidRPr="00AC75EA">
          <w:rPr>
            <w:lang w:val="en-US"/>
          </w:rPr>
          <w:t xml:space="preserve">void </w:t>
        </w:r>
        <w:proofErr w:type="gramStart"/>
        <w:r w:rsidRPr="00AC75EA">
          <w:rPr>
            <w:lang w:val="en-US"/>
          </w:rPr>
          <w:t>display(</w:t>
        </w:r>
        <w:proofErr w:type="gramEnd"/>
        <w:r w:rsidRPr="00AC75EA">
          <w:rPr>
            <w:lang w:val="en-US"/>
          </w:rPr>
          <w:t xml:space="preserve">int </w:t>
        </w:r>
        <w:proofErr w:type="spellStart"/>
        <w:r w:rsidRPr="00AC75EA">
          <w:rPr>
            <w:lang w:val="en-US"/>
          </w:rPr>
          <w:t>arr</w:t>
        </w:r>
        <w:proofErr w:type="spellEnd"/>
        <w:r w:rsidRPr="00AC75EA">
          <w:rPr>
            <w:lang w:val="en-US"/>
          </w:rPr>
          <w:t>[], int n)</w:t>
        </w:r>
      </w:ins>
    </w:p>
    <w:p w14:paraId="3C322EF0" w14:textId="77777777" w:rsidR="00AC75EA" w:rsidRPr="00AC75EA" w:rsidRDefault="00AC75EA" w:rsidP="00AC75EA">
      <w:pPr>
        <w:rPr>
          <w:ins w:id="918" w:author="Deepika Mullagura"/>
          <w:lang w:val="en-US"/>
        </w:rPr>
      </w:pPr>
      <w:ins w:id="919" w:author="Deepika Mullagura">
        <w:r w:rsidRPr="00AC75EA">
          <w:rPr>
            <w:lang w:val="en-US"/>
          </w:rPr>
          <w:t>{</w:t>
        </w:r>
      </w:ins>
    </w:p>
    <w:p w14:paraId="6C3F9170" w14:textId="77777777" w:rsidR="00AC75EA" w:rsidRPr="00AC75EA" w:rsidRDefault="00AC75EA" w:rsidP="00AC75EA">
      <w:pPr>
        <w:rPr>
          <w:ins w:id="920" w:author="Deepika Mullagura"/>
          <w:lang w:val="en-US"/>
        </w:rPr>
      </w:pPr>
      <w:ins w:id="921" w:author="Deepika Mullagura">
        <w:r w:rsidRPr="00AC75EA">
          <w:rPr>
            <w:lang w:val="en-US"/>
          </w:rPr>
          <w:t xml:space="preserve">    </w:t>
        </w:r>
        <w:proofErr w:type="gramStart"/>
        <w:r w:rsidRPr="00AC75EA">
          <w:rPr>
            <w:lang w:val="en-US"/>
          </w:rPr>
          <w:t>for(</w:t>
        </w:r>
        <w:proofErr w:type="gramEnd"/>
        <w:r w:rsidRPr="00AC75EA">
          <w:rPr>
            <w:lang w:val="en-US"/>
          </w:rPr>
          <w:t xml:space="preserve">int </w:t>
        </w:r>
        <w:proofErr w:type="spellStart"/>
        <w:r w:rsidRPr="00AC75EA">
          <w:rPr>
            <w:lang w:val="en-US"/>
          </w:rPr>
          <w:t>i</w:t>
        </w:r>
        <w:proofErr w:type="spellEnd"/>
        <w:r w:rsidRPr="00AC75EA">
          <w:rPr>
            <w:lang w:val="en-US"/>
          </w:rPr>
          <w:t xml:space="preserve"> = 0; </w:t>
        </w:r>
        <w:proofErr w:type="spellStart"/>
        <w:r w:rsidRPr="00AC75EA">
          <w:rPr>
            <w:lang w:val="en-US"/>
          </w:rPr>
          <w:t>i</w:t>
        </w:r>
        <w:proofErr w:type="spellEnd"/>
        <w:r w:rsidRPr="00AC75EA">
          <w:rPr>
            <w:lang w:val="en-US"/>
          </w:rPr>
          <w:t xml:space="preserve"> &lt; n; </w:t>
        </w:r>
        <w:proofErr w:type="spellStart"/>
        <w:r w:rsidRPr="00AC75EA">
          <w:rPr>
            <w:lang w:val="en-US"/>
          </w:rPr>
          <w:t>i</w:t>
        </w:r>
        <w:proofErr w:type="spellEnd"/>
        <w:r w:rsidRPr="00AC75EA">
          <w:rPr>
            <w:lang w:val="en-US"/>
          </w:rPr>
          <w:t>++)</w:t>
        </w:r>
      </w:ins>
    </w:p>
    <w:p w14:paraId="5DBB773D" w14:textId="77777777" w:rsidR="00AC75EA" w:rsidRPr="00AC75EA" w:rsidRDefault="00AC75EA" w:rsidP="00AC75EA">
      <w:pPr>
        <w:rPr>
          <w:ins w:id="922" w:author="Deepika Mullagura"/>
          <w:lang w:val="en-US"/>
        </w:rPr>
      </w:pPr>
      <w:ins w:id="923" w:author="Deepika Mullagura">
        <w:r w:rsidRPr="00AC75EA">
          <w:rPr>
            <w:lang w:val="en-US"/>
          </w:rPr>
          <w:t xml:space="preserve">    {</w:t>
        </w:r>
      </w:ins>
    </w:p>
    <w:p w14:paraId="7BDA3B3E" w14:textId="77777777" w:rsidR="00AC75EA" w:rsidRPr="00AC75EA" w:rsidRDefault="00AC75EA" w:rsidP="00AC75EA">
      <w:pPr>
        <w:rPr>
          <w:ins w:id="924" w:author="Deepika Mullagura"/>
          <w:lang w:val="en-US"/>
        </w:rPr>
      </w:pPr>
      <w:ins w:id="925" w:author="Deepika Mullagura">
        <w:r w:rsidRPr="00AC75EA">
          <w:rPr>
            <w:lang w:val="en-US"/>
          </w:rPr>
          <w:t xml:space="preserve">        cout&lt;&lt;</w:t>
        </w:r>
        <w:proofErr w:type="spellStart"/>
        <w:r w:rsidRPr="00AC75EA">
          <w:rPr>
            <w:lang w:val="en-US"/>
          </w:rPr>
          <w:t>arr</w:t>
        </w:r>
        <w:proofErr w:type="spellEnd"/>
        <w:r w:rsidRPr="00AC75EA">
          <w:rPr>
            <w:lang w:val="en-US"/>
          </w:rPr>
          <w:t>[</w:t>
        </w:r>
        <w:proofErr w:type="spellStart"/>
        <w:r w:rsidRPr="00AC75EA">
          <w:rPr>
            <w:lang w:val="en-US"/>
          </w:rPr>
          <w:t>i</w:t>
        </w:r>
        <w:proofErr w:type="spellEnd"/>
        <w:r w:rsidRPr="00AC75EA">
          <w:rPr>
            <w:lang w:val="en-US"/>
          </w:rPr>
          <w:t>]&lt;&lt;" ";</w:t>
        </w:r>
      </w:ins>
    </w:p>
    <w:p w14:paraId="7E1FC2CA" w14:textId="77777777" w:rsidR="00AC75EA" w:rsidRPr="00AC75EA" w:rsidRDefault="00AC75EA" w:rsidP="00AC75EA">
      <w:pPr>
        <w:rPr>
          <w:ins w:id="926" w:author="Deepika Mullagura"/>
          <w:lang w:val="en-US"/>
        </w:rPr>
      </w:pPr>
      <w:ins w:id="927" w:author="Deepika Mullagura">
        <w:r w:rsidRPr="00AC75EA">
          <w:rPr>
            <w:lang w:val="en-US"/>
          </w:rPr>
          <w:t xml:space="preserve">    }</w:t>
        </w:r>
      </w:ins>
    </w:p>
    <w:p w14:paraId="2380B699" w14:textId="77777777" w:rsidR="00AC75EA" w:rsidRPr="00AC75EA" w:rsidRDefault="00AC75EA" w:rsidP="00AC75EA">
      <w:pPr>
        <w:rPr>
          <w:ins w:id="928" w:author="Deepika Mullagura"/>
          <w:lang w:val="en-US"/>
        </w:rPr>
      </w:pPr>
      <w:ins w:id="929" w:author="Deepika Mullagura">
        <w:r w:rsidRPr="00AC75EA">
          <w:rPr>
            <w:lang w:val="en-US"/>
          </w:rPr>
          <w:t xml:space="preserve">    cout&lt;&lt;endl;</w:t>
        </w:r>
      </w:ins>
    </w:p>
    <w:p w14:paraId="7147F4A3" w14:textId="28526C5D" w:rsidR="00AC75EA" w:rsidRPr="00AC75EA" w:rsidRDefault="00AC75EA" w:rsidP="00AC75EA">
      <w:pPr>
        <w:rPr>
          <w:ins w:id="930" w:author="Deepika Mullagura"/>
          <w:lang w:val="en-US"/>
        </w:rPr>
      </w:pPr>
      <w:ins w:id="931" w:author="Deepika Mullagura">
        <w:r w:rsidRPr="00AC75EA">
          <w:rPr>
            <w:lang w:val="en-US"/>
          </w:rPr>
          <w:t>}</w:t>
        </w:r>
      </w:ins>
    </w:p>
    <w:p w14:paraId="7080FB16" w14:textId="77777777" w:rsidR="00AC75EA" w:rsidRPr="00AC75EA" w:rsidRDefault="00AC75EA" w:rsidP="00AC75EA">
      <w:pPr>
        <w:rPr>
          <w:ins w:id="932" w:author="Deepika Mullagura"/>
          <w:lang w:val="en-US"/>
        </w:rPr>
      </w:pPr>
      <w:ins w:id="933" w:author="Deepika Mullagura">
        <w:r w:rsidRPr="00AC75EA">
          <w:rPr>
            <w:lang w:val="en-US"/>
          </w:rPr>
          <w:t xml:space="preserve">int </w:t>
        </w:r>
        <w:proofErr w:type="gramStart"/>
        <w:r w:rsidRPr="00AC75EA">
          <w:rPr>
            <w:lang w:val="en-US"/>
          </w:rPr>
          <w:t>main(</w:t>
        </w:r>
        <w:proofErr w:type="gramEnd"/>
        <w:r w:rsidRPr="00AC75EA">
          <w:rPr>
            <w:lang w:val="en-US"/>
          </w:rPr>
          <w:t>)</w:t>
        </w:r>
      </w:ins>
    </w:p>
    <w:p w14:paraId="1F2D6E29" w14:textId="77777777" w:rsidR="00AC75EA" w:rsidRPr="00AC75EA" w:rsidRDefault="00AC75EA" w:rsidP="00AC75EA">
      <w:pPr>
        <w:rPr>
          <w:ins w:id="934" w:author="Deepika Mullagura"/>
          <w:lang w:val="en-US"/>
        </w:rPr>
      </w:pPr>
      <w:ins w:id="935" w:author="Deepika Mullagura">
        <w:r w:rsidRPr="00AC75EA">
          <w:rPr>
            <w:lang w:val="en-US"/>
          </w:rPr>
          <w:t>{</w:t>
        </w:r>
      </w:ins>
    </w:p>
    <w:p w14:paraId="2CE7D56A" w14:textId="77777777" w:rsidR="00AC75EA" w:rsidRPr="00AC75EA" w:rsidRDefault="00AC75EA" w:rsidP="00AC75EA">
      <w:pPr>
        <w:rPr>
          <w:ins w:id="936" w:author="Deepika Mullagura"/>
          <w:lang w:val="en-US"/>
        </w:rPr>
      </w:pPr>
      <w:ins w:id="937" w:author="Deepika Mullagura">
        <w:r w:rsidRPr="00AC75EA">
          <w:rPr>
            <w:lang w:val="en-US"/>
          </w:rPr>
          <w:t xml:space="preserve">    int t;</w:t>
        </w:r>
      </w:ins>
    </w:p>
    <w:p w14:paraId="54F31807" w14:textId="77777777" w:rsidR="00AC75EA" w:rsidRPr="00AC75EA" w:rsidRDefault="00AC75EA" w:rsidP="00AC75EA">
      <w:pPr>
        <w:rPr>
          <w:ins w:id="938" w:author="Deepika Mullagura"/>
          <w:lang w:val="en-US"/>
        </w:rPr>
      </w:pPr>
      <w:ins w:id="939" w:author="Deepika Mullagura">
        <w:r w:rsidRPr="00AC75EA">
          <w:rPr>
            <w:lang w:val="en-US"/>
          </w:rPr>
          <w:t xml:space="preserve">     cout&lt;&lt;"Enter the number of test cases:" &lt;&lt;endl;</w:t>
        </w:r>
      </w:ins>
    </w:p>
    <w:p w14:paraId="0CED9A30" w14:textId="77777777" w:rsidR="00AC75EA" w:rsidRPr="00AC75EA" w:rsidRDefault="00AC75EA" w:rsidP="00AC75EA">
      <w:pPr>
        <w:rPr>
          <w:ins w:id="940" w:author="Deepika Mullagura"/>
          <w:lang w:val="en-US"/>
        </w:rPr>
      </w:pPr>
      <w:ins w:id="941" w:author="Deepika Mullagura">
        <w:r w:rsidRPr="00AC75EA">
          <w:rPr>
            <w:lang w:val="en-US"/>
          </w:rPr>
          <w:t xml:space="preserve">     cin&gt;&gt;t;</w:t>
        </w:r>
      </w:ins>
    </w:p>
    <w:p w14:paraId="1240EE85" w14:textId="77777777" w:rsidR="00AC75EA" w:rsidRPr="00AC75EA" w:rsidRDefault="00AC75EA" w:rsidP="00AC75EA">
      <w:pPr>
        <w:rPr>
          <w:ins w:id="942" w:author="Deepika Mullagura"/>
          <w:lang w:val="en-US"/>
        </w:rPr>
      </w:pPr>
      <w:ins w:id="943" w:author="Deepika Mullagura">
        <w:r w:rsidRPr="00AC75EA">
          <w:rPr>
            <w:lang w:val="en-US"/>
          </w:rPr>
          <w:t xml:space="preserve">    while(t--)</w:t>
        </w:r>
      </w:ins>
    </w:p>
    <w:p w14:paraId="600B17F1" w14:textId="77777777" w:rsidR="00AC75EA" w:rsidRPr="00AC75EA" w:rsidRDefault="00AC75EA" w:rsidP="00AC75EA">
      <w:pPr>
        <w:rPr>
          <w:ins w:id="944" w:author="Deepika Mullagura"/>
          <w:lang w:val="en-US"/>
        </w:rPr>
      </w:pPr>
      <w:ins w:id="945" w:author="Deepika Mullagura">
        <w:r w:rsidRPr="00AC75EA">
          <w:rPr>
            <w:lang w:val="en-US"/>
          </w:rPr>
          <w:t xml:space="preserve">        {</w:t>
        </w:r>
      </w:ins>
    </w:p>
    <w:p w14:paraId="24A25829" w14:textId="77777777" w:rsidR="00AC75EA" w:rsidRPr="00AC75EA" w:rsidRDefault="00AC75EA" w:rsidP="00AC75EA">
      <w:pPr>
        <w:rPr>
          <w:ins w:id="946" w:author="Deepika Mullagura"/>
          <w:lang w:val="en-US"/>
        </w:rPr>
      </w:pPr>
      <w:ins w:id="947" w:author="Deepika Mullagura">
        <w:r w:rsidRPr="00AC75EA">
          <w:rPr>
            <w:lang w:val="en-US"/>
          </w:rPr>
          <w:t xml:space="preserve">        int n;</w:t>
        </w:r>
      </w:ins>
    </w:p>
    <w:p w14:paraId="031CEE0C" w14:textId="77777777" w:rsidR="00AC75EA" w:rsidRPr="00AC75EA" w:rsidRDefault="00AC75EA" w:rsidP="00AC75EA">
      <w:pPr>
        <w:rPr>
          <w:ins w:id="948" w:author="Deepika Mullagura"/>
          <w:lang w:val="en-US"/>
        </w:rPr>
      </w:pPr>
      <w:ins w:id="949" w:author="Deepika Mullagura">
        <w:r w:rsidRPr="00AC75EA">
          <w:rPr>
            <w:lang w:val="en-US"/>
          </w:rPr>
          <w:t xml:space="preserve">       cout&lt;&lt;"Enter the size of Araay:"&lt;&lt;endl;</w:t>
        </w:r>
      </w:ins>
    </w:p>
    <w:p w14:paraId="07E4EAF9" w14:textId="77777777" w:rsidR="00AC75EA" w:rsidRPr="00AC75EA" w:rsidRDefault="00AC75EA" w:rsidP="00AC75EA">
      <w:pPr>
        <w:rPr>
          <w:ins w:id="950" w:author="Deepika Mullagura"/>
          <w:lang w:val="en-US"/>
        </w:rPr>
      </w:pPr>
      <w:ins w:id="951" w:author="Deepika Mullagura">
        <w:r w:rsidRPr="00AC75EA">
          <w:rPr>
            <w:lang w:val="en-US"/>
          </w:rPr>
          <w:t xml:space="preserve">        cin&gt;&gt;n;</w:t>
        </w:r>
      </w:ins>
    </w:p>
    <w:p w14:paraId="7417172A" w14:textId="77777777" w:rsidR="00AC75EA" w:rsidRPr="00AC75EA" w:rsidRDefault="00AC75EA" w:rsidP="00AC75EA">
      <w:pPr>
        <w:rPr>
          <w:ins w:id="952" w:author="Deepika Mullagura"/>
          <w:lang w:val="en-US"/>
        </w:rPr>
      </w:pPr>
      <w:ins w:id="953" w:author="Deepika Mullagura">
        <w:r w:rsidRPr="00AC75EA">
          <w:rPr>
            <w:lang w:val="en-US"/>
          </w:rPr>
          <w:t xml:space="preserve">        int </w:t>
        </w:r>
        <w:proofErr w:type="spellStart"/>
        <w:r w:rsidRPr="00AC75EA">
          <w:rPr>
            <w:lang w:val="en-US"/>
          </w:rPr>
          <w:t>arr</w:t>
        </w:r>
        <w:proofErr w:type="spellEnd"/>
        <w:r w:rsidRPr="00AC75EA">
          <w:rPr>
            <w:lang w:val="en-US"/>
          </w:rPr>
          <w:t>[n];</w:t>
        </w:r>
      </w:ins>
    </w:p>
    <w:p w14:paraId="34E0ACBF" w14:textId="77777777" w:rsidR="00AC75EA" w:rsidRPr="00AC75EA" w:rsidRDefault="00AC75EA" w:rsidP="00AC75EA">
      <w:pPr>
        <w:rPr>
          <w:ins w:id="954" w:author="Deepika Mullagura"/>
          <w:lang w:val="en-US"/>
        </w:rPr>
      </w:pPr>
      <w:ins w:id="955" w:author="Deepika Mullagura">
        <w:r w:rsidRPr="00AC75EA">
          <w:rPr>
            <w:lang w:val="en-US"/>
          </w:rPr>
          <w:t xml:space="preserve">        cout&lt;&lt;"Enter the elements of array:"&lt;&lt;endl;</w:t>
        </w:r>
      </w:ins>
    </w:p>
    <w:p w14:paraId="2A4FE7BE" w14:textId="77777777" w:rsidR="00AC75EA" w:rsidRPr="00AC75EA" w:rsidRDefault="00AC75EA" w:rsidP="00AC75EA">
      <w:pPr>
        <w:rPr>
          <w:ins w:id="956" w:author="Deepika Mullagura"/>
          <w:lang w:val="en-US"/>
        </w:rPr>
      </w:pPr>
      <w:ins w:id="957" w:author="Deepika Mullagura">
        <w:r w:rsidRPr="00AC75EA">
          <w:rPr>
            <w:lang w:val="en-US"/>
          </w:rPr>
          <w:lastRenderedPageBreak/>
          <w:t xml:space="preserve">        </w:t>
        </w:r>
        <w:proofErr w:type="gramStart"/>
        <w:r w:rsidRPr="00AC75EA">
          <w:rPr>
            <w:lang w:val="en-US"/>
          </w:rPr>
          <w:t>for(</w:t>
        </w:r>
        <w:proofErr w:type="gramEnd"/>
        <w:r w:rsidRPr="00AC75EA">
          <w:rPr>
            <w:lang w:val="en-US"/>
          </w:rPr>
          <w:t xml:space="preserve">int </w:t>
        </w:r>
        <w:proofErr w:type="spellStart"/>
        <w:r w:rsidRPr="00AC75EA">
          <w:rPr>
            <w:lang w:val="en-US"/>
          </w:rPr>
          <w:t>i</w:t>
        </w:r>
        <w:proofErr w:type="spellEnd"/>
        <w:r w:rsidRPr="00AC75EA">
          <w:rPr>
            <w:lang w:val="en-US"/>
          </w:rPr>
          <w:t xml:space="preserve"> = 0; </w:t>
        </w:r>
        <w:proofErr w:type="spellStart"/>
        <w:r w:rsidRPr="00AC75EA">
          <w:rPr>
            <w:lang w:val="en-US"/>
          </w:rPr>
          <w:t>i</w:t>
        </w:r>
        <w:proofErr w:type="spellEnd"/>
        <w:r w:rsidRPr="00AC75EA">
          <w:rPr>
            <w:lang w:val="en-US"/>
          </w:rPr>
          <w:t xml:space="preserve"> &lt; n; </w:t>
        </w:r>
        <w:proofErr w:type="spellStart"/>
        <w:r w:rsidRPr="00AC75EA">
          <w:rPr>
            <w:lang w:val="en-US"/>
          </w:rPr>
          <w:t>i</w:t>
        </w:r>
        <w:proofErr w:type="spellEnd"/>
        <w:r w:rsidRPr="00AC75EA">
          <w:rPr>
            <w:lang w:val="en-US"/>
          </w:rPr>
          <w:t>++)</w:t>
        </w:r>
      </w:ins>
    </w:p>
    <w:p w14:paraId="567A1B05" w14:textId="77777777" w:rsidR="00AC75EA" w:rsidRPr="00AC75EA" w:rsidRDefault="00AC75EA" w:rsidP="00AC75EA">
      <w:pPr>
        <w:rPr>
          <w:ins w:id="958" w:author="Deepika Mullagura"/>
          <w:lang w:val="en-US"/>
        </w:rPr>
      </w:pPr>
      <w:ins w:id="959" w:author="Deepika Mullagura">
        <w:r w:rsidRPr="00AC75EA">
          <w:rPr>
            <w:lang w:val="en-US"/>
          </w:rPr>
          <w:t xml:space="preserve">        {</w:t>
        </w:r>
      </w:ins>
    </w:p>
    <w:p w14:paraId="256B7518" w14:textId="77777777" w:rsidR="00AC75EA" w:rsidRPr="00AC75EA" w:rsidRDefault="00AC75EA" w:rsidP="00AC75EA">
      <w:pPr>
        <w:rPr>
          <w:ins w:id="960" w:author="Deepika Mullagura"/>
          <w:lang w:val="en-US"/>
        </w:rPr>
      </w:pPr>
      <w:ins w:id="961" w:author="Deepika Mullagura">
        <w:r w:rsidRPr="00AC75EA">
          <w:rPr>
            <w:lang w:val="en-US"/>
          </w:rPr>
          <w:t xml:space="preserve">                cin&gt;&gt;</w:t>
        </w:r>
        <w:proofErr w:type="spellStart"/>
        <w:r w:rsidRPr="00AC75EA">
          <w:rPr>
            <w:lang w:val="en-US"/>
          </w:rPr>
          <w:t>arr</w:t>
        </w:r>
        <w:proofErr w:type="spellEnd"/>
        <w:r w:rsidRPr="00AC75EA">
          <w:rPr>
            <w:lang w:val="en-US"/>
          </w:rPr>
          <w:t>[</w:t>
        </w:r>
        <w:proofErr w:type="spellStart"/>
        <w:r w:rsidRPr="00AC75EA">
          <w:rPr>
            <w:lang w:val="en-US"/>
          </w:rPr>
          <w:t>i</w:t>
        </w:r>
        <w:proofErr w:type="spellEnd"/>
        <w:r w:rsidRPr="00AC75EA">
          <w:rPr>
            <w:lang w:val="en-US"/>
          </w:rPr>
          <w:t>];</w:t>
        </w:r>
      </w:ins>
    </w:p>
    <w:p w14:paraId="2677F13D" w14:textId="77777777" w:rsidR="00AC75EA" w:rsidRPr="00AC75EA" w:rsidRDefault="00AC75EA" w:rsidP="00AC75EA">
      <w:pPr>
        <w:rPr>
          <w:ins w:id="962" w:author="Deepika Mullagura"/>
          <w:lang w:val="en-US"/>
        </w:rPr>
      </w:pPr>
      <w:ins w:id="963" w:author="Deepika Mullagura">
        <w:r w:rsidRPr="00AC75EA">
          <w:rPr>
            <w:lang w:val="en-US"/>
          </w:rPr>
          <w:t xml:space="preserve">        }</w:t>
        </w:r>
      </w:ins>
    </w:p>
    <w:p w14:paraId="626E6AA1" w14:textId="77777777" w:rsidR="00AC75EA" w:rsidRPr="00AC75EA" w:rsidRDefault="00AC75EA" w:rsidP="00AC75EA">
      <w:pPr>
        <w:rPr>
          <w:ins w:id="964" w:author="Deepika Mullagura"/>
          <w:lang w:val="en-US"/>
        </w:rPr>
      </w:pPr>
      <w:ins w:id="965" w:author="Deepika Mullagura">
        <w:r w:rsidRPr="00AC75EA">
          <w:rPr>
            <w:lang w:val="en-US"/>
          </w:rPr>
          <w:t xml:space="preserve">        </w:t>
        </w:r>
        <w:proofErr w:type="spellStart"/>
        <w:proofErr w:type="gramStart"/>
        <w:r w:rsidRPr="00AC75EA">
          <w:rPr>
            <w:lang w:val="en-US"/>
          </w:rPr>
          <w:t>quickSort</w:t>
        </w:r>
        <w:proofErr w:type="spellEnd"/>
        <w:r w:rsidRPr="00AC75EA">
          <w:rPr>
            <w:lang w:val="en-US"/>
          </w:rPr>
          <w:t>(</w:t>
        </w:r>
        <w:proofErr w:type="spellStart"/>
        <w:proofErr w:type="gramEnd"/>
        <w:r w:rsidRPr="00AC75EA">
          <w:rPr>
            <w:lang w:val="en-US"/>
          </w:rPr>
          <w:t>arr</w:t>
        </w:r>
        <w:proofErr w:type="spellEnd"/>
        <w:r w:rsidRPr="00AC75EA">
          <w:rPr>
            <w:lang w:val="en-US"/>
          </w:rPr>
          <w:t>, 0, n - 1);</w:t>
        </w:r>
      </w:ins>
    </w:p>
    <w:p w14:paraId="40FD888A" w14:textId="77777777" w:rsidR="00AC75EA" w:rsidRPr="00AC75EA" w:rsidRDefault="00AC75EA" w:rsidP="00AC75EA">
      <w:pPr>
        <w:rPr>
          <w:ins w:id="966" w:author="Deepika Mullagura"/>
          <w:lang w:val="en-US"/>
        </w:rPr>
      </w:pPr>
      <w:ins w:id="967" w:author="Deepika Mullagura">
        <w:r w:rsidRPr="00AC75EA">
          <w:rPr>
            <w:lang w:val="en-US"/>
          </w:rPr>
          <w:t xml:space="preserve">        cout&lt;&lt;"Sorted array:"&lt;&lt;endl;</w:t>
        </w:r>
      </w:ins>
    </w:p>
    <w:p w14:paraId="596BFF1B" w14:textId="77777777" w:rsidR="00AC75EA" w:rsidRPr="00AC75EA" w:rsidRDefault="00AC75EA" w:rsidP="00AC75EA">
      <w:pPr>
        <w:rPr>
          <w:ins w:id="968" w:author="Deepika Mullagura"/>
          <w:lang w:val="en-US"/>
        </w:rPr>
      </w:pPr>
      <w:ins w:id="969" w:author="Deepika Mullagura">
        <w:r w:rsidRPr="00AC75EA">
          <w:rPr>
            <w:lang w:val="en-US"/>
          </w:rPr>
          <w:t xml:space="preserve">        </w:t>
        </w:r>
        <w:proofErr w:type="gramStart"/>
        <w:r w:rsidRPr="00AC75EA">
          <w:rPr>
            <w:lang w:val="en-US"/>
          </w:rPr>
          <w:t>display(</w:t>
        </w:r>
        <w:proofErr w:type="spellStart"/>
        <w:proofErr w:type="gramEnd"/>
        <w:r w:rsidRPr="00AC75EA">
          <w:rPr>
            <w:lang w:val="en-US"/>
          </w:rPr>
          <w:t>arr</w:t>
        </w:r>
        <w:proofErr w:type="spellEnd"/>
        <w:r w:rsidRPr="00AC75EA">
          <w:rPr>
            <w:lang w:val="en-US"/>
          </w:rPr>
          <w:t>, n);</w:t>
        </w:r>
      </w:ins>
    </w:p>
    <w:p w14:paraId="1F269B02" w14:textId="77777777" w:rsidR="00AC75EA" w:rsidRPr="00AC75EA" w:rsidRDefault="00AC75EA" w:rsidP="00AC75EA">
      <w:pPr>
        <w:rPr>
          <w:ins w:id="970" w:author="Deepika Mullagura"/>
          <w:lang w:val="en-US"/>
        </w:rPr>
      </w:pPr>
      <w:ins w:id="971" w:author="Deepika Mullagura">
        <w:r w:rsidRPr="00AC75EA">
          <w:rPr>
            <w:lang w:val="en-US"/>
          </w:rPr>
          <w:t xml:space="preserve">        cout&lt;&lt;"swaps = "&lt;&lt;swaps&lt;&lt;endl;</w:t>
        </w:r>
      </w:ins>
    </w:p>
    <w:p w14:paraId="27155A4B" w14:textId="77777777" w:rsidR="00AC75EA" w:rsidRPr="00AC75EA" w:rsidRDefault="00AC75EA" w:rsidP="00AC75EA">
      <w:pPr>
        <w:rPr>
          <w:ins w:id="972" w:author="Deepika Mullagura"/>
          <w:lang w:val="en-US"/>
        </w:rPr>
      </w:pPr>
      <w:ins w:id="973" w:author="Deepika Mullagura">
        <w:r w:rsidRPr="00AC75EA">
          <w:rPr>
            <w:lang w:val="en-US"/>
          </w:rPr>
          <w:t xml:space="preserve">        cout&lt;&lt;"</w:t>
        </w:r>
        <w:proofErr w:type="spellStart"/>
        <w:r w:rsidRPr="00AC75EA">
          <w:rPr>
            <w:lang w:val="en-US"/>
          </w:rPr>
          <w:t>comparisions</w:t>
        </w:r>
        <w:proofErr w:type="spellEnd"/>
        <w:r w:rsidRPr="00AC75EA">
          <w:rPr>
            <w:lang w:val="en-US"/>
          </w:rPr>
          <w:t xml:space="preserve"> = "&lt;&lt;comp&lt;&lt;endl;</w:t>
        </w:r>
      </w:ins>
    </w:p>
    <w:p w14:paraId="7935BC6B" w14:textId="77777777" w:rsidR="00AC75EA" w:rsidRPr="00AC75EA" w:rsidRDefault="00AC75EA" w:rsidP="00AC75EA">
      <w:pPr>
        <w:rPr>
          <w:ins w:id="974" w:author="Deepika Mullagura"/>
          <w:lang w:val="en-US"/>
        </w:rPr>
      </w:pPr>
      <w:ins w:id="975" w:author="Deepika Mullagura">
        <w:r w:rsidRPr="00AC75EA">
          <w:rPr>
            <w:lang w:val="en-US"/>
          </w:rPr>
          <w:t xml:space="preserve">    }</w:t>
        </w:r>
      </w:ins>
    </w:p>
    <w:p w14:paraId="1A7A0B52" w14:textId="5F72C5B3" w:rsidR="00AC75EA" w:rsidRDefault="00AC75EA" w:rsidP="00AC75EA">
      <w:pPr>
        <w:rPr>
          <w:ins w:id="976" w:author="Deepika Mullagura"/>
          <w:lang w:val="en-US"/>
        </w:rPr>
      </w:pPr>
      <w:ins w:id="977" w:author="Deepika Mullagura">
        <w:r w:rsidRPr="00AC75EA">
          <w:rPr>
            <w:lang w:val="en-US"/>
          </w:rPr>
          <w:t>}</w:t>
        </w:r>
      </w:ins>
    </w:p>
    <w:p w14:paraId="511746A2" w14:textId="04FD9031" w:rsidR="00AC75EA" w:rsidRDefault="00AC75EA" w:rsidP="00AC75EA">
      <w:pPr>
        <w:rPr>
          <w:ins w:id="978" w:author="Deepika Mullagura"/>
          <w:lang w:val="en-US"/>
        </w:rPr>
      </w:pPr>
    </w:p>
    <w:p w14:paraId="0E916B64" w14:textId="7BD188A8" w:rsidR="00AC75EA" w:rsidRDefault="00AC75EA" w:rsidP="00AC75EA">
      <w:pPr>
        <w:rPr>
          <w:ins w:id="979" w:author="Deepika Mullagura"/>
          <w:lang w:val="en-US"/>
        </w:rPr>
      </w:pPr>
    </w:p>
    <w:p w14:paraId="3074911D" w14:textId="02EFD796" w:rsidR="00AC75EA" w:rsidRDefault="00AC75EA" w:rsidP="00AC75EA">
      <w:pPr>
        <w:rPr>
          <w:ins w:id="980" w:author="Deepika Mullagura"/>
          <w:lang w:val="en-US"/>
        </w:rPr>
      </w:pPr>
    </w:p>
    <w:p w14:paraId="462E44FF" w14:textId="7819CA9E" w:rsidR="00AC75EA" w:rsidRDefault="00AC75EA" w:rsidP="00AC75EA">
      <w:pPr>
        <w:rPr>
          <w:ins w:id="981" w:author="Deepika Mullagura"/>
          <w:lang w:val="en-US"/>
        </w:rPr>
      </w:pPr>
    </w:p>
    <w:p w14:paraId="107F1A65" w14:textId="77244611" w:rsidR="00AC75EA" w:rsidRDefault="00AC75EA" w:rsidP="00AC75EA">
      <w:pPr>
        <w:rPr>
          <w:ins w:id="982" w:author="Deepika Mullagura"/>
          <w:lang w:val="en-US"/>
        </w:rPr>
      </w:pPr>
    </w:p>
    <w:p w14:paraId="45A0EEEA" w14:textId="49FA60D9" w:rsidR="00AC75EA" w:rsidRDefault="00AC75EA" w:rsidP="00AC75EA">
      <w:pPr>
        <w:rPr>
          <w:ins w:id="983" w:author="Deepika Mullagura"/>
          <w:lang w:val="en-US"/>
        </w:rPr>
      </w:pPr>
    </w:p>
    <w:p w14:paraId="25623681" w14:textId="43D1CC41" w:rsidR="00AC75EA" w:rsidRDefault="00AC75EA" w:rsidP="00AC75EA">
      <w:pPr>
        <w:rPr>
          <w:ins w:id="984" w:author="Deepika Mullagura"/>
          <w:lang w:val="en-US"/>
        </w:rPr>
      </w:pPr>
    </w:p>
    <w:p w14:paraId="6295A7D6" w14:textId="2254AEDC" w:rsidR="00AC75EA" w:rsidRDefault="00AC75EA" w:rsidP="00AC75EA">
      <w:pPr>
        <w:rPr>
          <w:ins w:id="985" w:author="Deepika Mullagura"/>
          <w:lang w:val="en-US"/>
        </w:rPr>
      </w:pPr>
    </w:p>
    <w:p w14:paraId="25C4F9E7" w14:textId="10B3CD71" w:rsidR="00AC75EA" w:rsidRDefault="00AC75EA" w:rsidP="00AC75EA">
      <w:pPr>
        <w:rPr>
          <w:ins w:id="986" w:author="Deepika Mullagura"/>
          <w:lang w:val="en-US"/>
        </w:rPr>
      </w:pPr>
    </w:p>
    <w:p w14:paraId="5CDD1635" w14:textId="28A9C4E6" w:rsidR="00AC75EA" w:rsidRDefault="00AC75EA" w:rsidP="00AC75EA">
      <w:pPr>
        <w:rPr>
          <w:ins w:id="987" w:author="Deepika Mullagura"/>
          <w:lang w:val="en-US"/>
        </w:rPr>
      </w:pPr>
    </w:p>
    <w:p w14:paraId="13F376A3" w14:textId="7E1AFED6" w:rsidR="00AC75EA" w:rsidRDefault="00AC75EA" w:rsidP="00AC75EA">
      <w:pPr>
        <w:rPr>
          <w:ins w:id="988" w:author="Deepika Mullagura"/>
          <w:lang w:val="en-US"/>
        </w:rPr>
      </w:pPr>
    </w:p>
    <w:p w14:paraId="6CAF5DB6" w14:textId="1EAB06A1" w:rsidR="00AC75EA" w:rsidRDefault="00AC75EA" w:rsidP="00AC75EA">
      <w:pPr>
        <w:rPr>
          <w:ins w:id="989" w:author="Deepika Mullagura"/>
          <w:lang w:val="en-US"/>
        </w:rPr>
      </w:pPr>
    </w:p>
    <w:p w14:paraId="222A1D8A" w14:textId="44BC02CF" w:rsidR="00AC75EA" w:rsidRDefault="00AC75EA" w:rsidP="00AC75EA">
      <w:pPr>
        <w:rPr>
          <w:ins w:id="990" w:author="Deepika Mullagura"/>
          <w:lang w:val="en-US"/>
        </w:rPr>
      </w:pPr>
    </w:p>
    <w:p w14:paraId="7BC4AA91" w14:textId="42D0880B" w:rsidR="00AC75EA" w:rsidRDefault="00AC75EA" w:rsidP="00AC75EA">
      <w:pPr>
        <w:rPr>
          <w:ins w:id="991" w:author="Deepika Mullagura"/>
          <w:lang w:val="en-US"/>
        </w:rPr>
      </w:pPr>
    </w:p>
    <w:p w14:paraId="54FFE224" w14:textId="7793583D" w:rsidR="00AC75EA" w:rsidRDefault="00AC75EA" w:rsidP="00AC75EA">
      <w:pPr>
        <w:rPr>
          <w:ins w:id="992" w:author="Deepika Mullagura"/>
          <w:lang w:val="en-US"/>
        </w:rPr>
      </w:pPr>
    </w:p>
    <w:p w14:paraId="6AAD2234" w14:textId="0F062373" w:rsidR="00AC75EA" w:rsidRDefault="00AC75EA" w:rsidP="00AC75EA">
      <w:pPr>
        <w:rPr>
          <w:ins w:id="993" w:author="Deepika Mullagura"/>
          <w:lang w:val="en-US"/>
        </w:rPr>
      </w:pPr>
    </w:p>
    <w:p w14:paraId="798A9E3C" w14:textId="55E54B1F" w:rsidR="00AC75EA" w:rsidRDefault="00AC75EA" w:rsidP="00AC75EA">
      <w:pPr>
        <w:rPr>
          <w:ins w:id="994" w:author="Deepika Mullagura"/>
          <w:lang w:val="en-US"/>
        </w:rPr>
      </w:pPr>
    </w:p>
    <w:p w14:paraId="587FD0AF" w14:textId="3A759D0C" w:rsidR="00AC75EA" w:rsidRDefault="00AC75EA" w:rsidP="00AC75EA">
      <w:pPr>
        <w:rPr>
          <w:ins w:id="995" w:author="Deepika Mullagura"/>
          <w:lang w:val="en-US"/>
        </w:rPr>
      </w:pPr>
    </w:p>
    <w:p w14:paraId="4D16962C" w14:textId="77777777" w:rsidR="00AC75EA" w:rsidRPr="00AC75EA" w:rsidRDefault="00AC75EA" w:rsidP="00AC75EA">
      <w:pPr>
        <w:rPr>
          <w:ins w:id="996" w:author="Deepika Mullagura"/>
          <w:lang w:val="en-US"/>
        </w:rPr>
      </w:pPr>
    </w:p>
    <w:p w14:paraId="7FF86D08" w14:textId="77777777" w:rsidR="00021DDD" w:rsidRDefault="00021DDD" w:rsidP="003C6BE2">
      <w:pPr>
        <w:rPr>
          <w:b/>
          <w:bCs/>
          <w:lang w:val="en-US"/>
        </w:rPr>
      </w:pPr>
    </w:p>
    <w:p w14:paraId="37A3294F" w14:textId="7D13E9AC" w:rsidR="00AC5B3F" w:rsidRDefault="003C6BE2" w:rsidP="003C6BE2">
      <w:pPr>
        <w:rPr>
          <w:b/>
          <w:bCs/>
          <w:lang w:val="en-US"/>
        </w:rPr>
      </w:pPr>
      <w:r w:rsidRPr="000154ED">
        <w:rPr>
          <w:b/>
          <w:bCs/>
          <w:lang w:val="en-US"/>
        </w:rPr>
        <w:lastRenderedPageBreak/>
        <w:t xml:space="preserve">OUTPUT: </w:t>
      </w:r>
    </w:p>
    <w:p w14:paraId="4221F80C" w14:textId="1C94B22B" w:rsidR="00AC75EA" w:rsidRPr="000154ED" w:rsidRDefault="00AC75EA" w:rsidP="003C6BE2">
      <w:pPr>
        <w:rPr>
          <w:ins w:id="997" w:author="Deepika Mullagura"/>
          <w:b/>
          <w:bCs/>
          <w:lang w:val="en-US"/>
        </w:rPr>
      </w:pPr>
      <w:r>
        <w:rPr>
          <w:noProof/>
        </w:rPr>
        <w:drawing>
          <wp:inline distT="0" distB="0" distL="0" distR="0" wp14:anchorId="0F83D59E" wp14:editId="2D75E840">
            <wp:extent cx="5731510" cy="46037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03750"/>
                    </a:xfrm>
                    <a:prstGeom prst="rect">
                      <a:avLst/>
                    </a:prstGeom>
                  </pic:spPr>
                </pic:pic>
              </a:graphicData>
            </a:graphic>
          </wp:inline>
        </w:drawing>
      </w:r>
    </w:p>
    <w:p w14:paraId="09713465" w14:textId="77777777" w:rsidR="00D56354" w:rsidRDefault="00D56354" w:rsidP="003C6BE2">
      <w:pPr>
        <w:rPr>
          <w:ins w:id="998" w:author="Deepika Mullagura"/>
          <w:b/>
          <w:bCs/>
          <w:lang w:val="en-US"/>
        </w:rPr>
      </w:pPr>
    </w:p>
    <w:p w14:paraId="5F67D339" w14:textId="77777777" w:rsidR="00D56354" w:rsidRDefault="00D56354" w:rsidP="003C6BE2">
      <w:pPr>
        <w:rPr>
          <w:ins w:id="999" w:author="Deepika Mullagura"/>
          <w:b/>
          <w:bCs/>
          <w:lang w:val="en-US"/>
        </w:rPr>
      </w:pPr>
    </w:p>
    <w:p w14:paraId="1C9779B0" w14:textId="77777777" w:rsidR="00D56354" w:rsidRDefault="00D56354" w:rsidP="003C6BE2">
      <w:pPr>
        <w:rPr>
          <w:ins w:id="1000" w:author="Deepika Mullagura"/>
          <w:b/>
          <w:bCs/>
          <w:lang w:val="en-US"/>
        </w:rPr>
      </w:pPr>
    </w:p>
    <w:p w14:paraId="54551151" w14:textId="77777777" w:rsidR="00D56354" w:rsidRDefault="00D56354" w:rsidP="003C6BE2">
      <w:pPr>
        <w:rPr>
          <w:ins w:id="1001" w:author="Deepika Mullagura"/>
          <w:b/>
          <w:bCs/>
          <w:lang w:val="en-US"/>
        </w:rPr>
      </w:pPr>
    </w:p>
    <w:p w14:paraId="5BE24671" w14:textId="77777777" w:rsidR="00D56354" w:rsidRDefault="00D56354" w:rsidP="003C6BE2">
      <w:pPr>
        <w:rPr>
          <w:ins w:id="1002" w:author="Deepika Mullagura"/>
          <w:b/>
          <w:bCs/>
          <w:lang w:val="en-US"/>
        </w:rPr>
      </w:pPr>
    </w:p>
    <w:p w14:paraId="51182BAF" w14:textId="787BCE5A" w:rsidR="00D56354" w:rsidRDefault="00D56354" w:rsidP="003C6BE2">
      <w:pPr>
        <w:rPr>
          <w:b/>
          <w:bCs/>
          <w:lang w:val="en-US"/>
        </w:rPr>
      </w:pPr>
    </w:p>
    <w:p w14:paraId="40A85C0A" w14:textId="77777777" w:rsidR="00021DDD" w:rsidRDefault="00021DDD" w:rsidP="003C6BE2">
      <w:pPr>
        <w:rPr>
          <w:ins w:id="1003" w:author="Deepika Mullagura"/>
          <w:b/>
          <w:bCs/>
          <w:lang w:val="en-US"/>
        </w:rPr>
      </w:pPr>
    </w:p>
    <w:p w14:paraId="5E6ED774" w14:textId="77777777" w:rsidR="00D56354" w:rsidRDefault="00D56354" w:rsidP="003C6BE2">
      <w:pPr>
        <w:rPr>
          <w:ins w:id="1004" w:author="Deepika Mullagura"/>
          <w:b/>
          <w:bCs/>
          <w:lang w:val="en-US"/>
        </w:rPr>
      </w:pPr>
    </w:p>
    <w:p w14:paraId="5701D237" w14:textId="77777777" w:rsidR="00D56354" w:rsidRDefault="00D56354" w:rsidP="003C6BE2">
      <w:pPr>
        <w:rPr>
          <w:ins w:id="1005" w:author="Deepika Mullagura"/>
          <w:b/>
          <w:bCs/>
          <w:lang w:val="en-US"/>
        </w:rPr>
      </w:pPr>
    </w:p>
    <w:p w14:paraId="68E89045" w14:textId="77777777" w:rsidR="00D56354" w:rsidRDefault="00D56354" w:rsidP="003C6BE2">
      <w:pPr>
        <w:rPr>
          <w:ins w:id="1006" w:author="Deepika Mullagura"/>
          <w:b/>
          <w:bCs/>
          <w:lang w:val="en-US"/>
        </w:rPr>
      </w:pPr>
    </w:p>
    <w:p w14:paraId="5FDF73BA" w14:textId="648D9A3A" w:rsidR="00D56354" w:rsidRDefault="00D56354" w:rsidP="003C6BE2">
      <w:pPr>
        <w:rPr>
          <w:ins w:id="1007" w:author="Deepika Mullagura"/>
          <w:b/>
          <w:bCs/>
          <w:lang w:val="en-US"/>
        </w:rPr>
      </w:pPr>
    </w:p>
    <w:p w14:paraId="27629ABC" w14:textId="3F66F02B" w:rsidR="00AC75EA" w:rsidRDefault="00AC75EA" w:rsidP="003C6BE2">
      <w:pPr>
        <w:rPr>
          <w:ins w:id="1008" w:author="Deepika Mullagura"/>
          <w:b/>
          <w:bCs/>
          <w:lang w:val="en-US"/>
        </w:rPr>
      </w:pPr>
    </w:p>
    <w:p w14:paraId="6B18705E" w14:textId="77777777" w:rsidR="00324E9E" w:rsidRDefault="00324E9E" w:rsidP="003C6BE2">
      <w:pPr>
        <w:rPr>
          <w:ins w:id="1009" w:author="Deepika Mullagura"/>
          <w:b/>
          <w:bCs/>
          <w:lang w:val="en-US"/>
        </w:rPr>
      </w:pPr>
    </w:p>
    <w:p w14:paraId="78EADA21" w14:textId="12F86FA3" w:rsidR="000154ED" w:rsidRDefault="003C6BE2" w:rsidP="003C6BE2">
      <w:pPr>
        <w:rPr>
          <w:ins w:id="1010" w:author="Deepika Mullagura"/>
          <w:b/>
          <w:bCs/>
          <w:lang w:val="en-US"/>
        </w:rPr>
      </w:pPr>
      <w:r w:rsidRPr="000154ED">
        <w:rPr>
          <w:b/>
          <w:bCs/>
          <w:lang w:val="en-US"/>
        </w:rPr>
        <w:lastRenderedPageBreak/>
        <w:t>1</w:t>
      </w:r>
      <w:r w:rsidR="00AC5B3F" w:rsidRPr="000154ED">
        <w:rPr>
          <w:b/>
          <w:bCs/>
          <w:lang w:val="en-US"/>
        </w:rPr>
        <w:t>2</w:t>
      </w:r>
      <w:r w:rsidRPr="000154ED">
        <w:rPr>
          <w:b/>
          <w:bCs/>
          <w:lang w:val="en-US"/>
        </w:rPr>
        <w:t>.</w:t>
      </w:r>
      <w:ins w:id="1011" w:author="Deepika Mullagura">
        <w:r w:rsidR="000154ED" w:rsidRPr="000154ED">
          <w:rPr>
            <w:b/>
            <w:bCs/>
          </w:rPr>
          <w:t xml:space="preserve"> Given an unsorted array of integers, design an algorithm and implement it using a program to find Kth smallest or largest element in the array. (Worst case Time Complexity = O(n))</w:t>
        </w:r>
      </w:ins>
    </w:p>
    <w:p w14:paraId="1BC60FB5" w14:textId="035542A8" w:rsidR="003C6BE2" w:rsidRPr="000154ED" w:rsidRDefault="00AC5B3F" w:rsidP="003C6BE2">
      <w:pPr>
        <w:rPr>
          <w:b/>
          <w:bCs/>
          <w:lang w:val="en-US"/>
        </w:rPr>
      </w:pPr>
      <w:r w:rsidRPr="000154ED">
        <w:rPr>
          <w:b/>
          <w:bCs/>
          <w:lang w:val="en-US"/>
        </w:rPr>
        <w:t>TO FIND Kth LARGESST OR SMALLEST ELEMENT</w:t>
      </w:r>
    </w:p>
    <w:p w14:paraId="18554C87" w14:textId="77777777" w:rsidR="003C6BE2" w:rsidRDefault="003C6BE2" w:rsidP="003C6BE2">
      <w:pPr>
        <w:rPr>
          <w:b/>
          <w:bCs/>
          <w:lang w:val="en-US"/>
        </w:rPr>
      </w:pPr>
      <w:r w:rsidRPr="000154ED">
        <w:rPr>
          <w:b/>
          <w:bCs/>
          <w:lang w:val="en-US"/>
        </w:rPr>
        <w:t>CODE:</w:t>
      </w:r>
    </w:p>
    <w:p w14:paraId="5BA2B91C" w14:textId="77777777" w:rsidR="00D56354" w:rsidRPr="00D56354" w:rsidRDefault="00D56354" w:rsidP="00D56354">
      <w:pPr>
        <w:rPr>
          <w:ins w:id="1012" w:author="Deepika Mullagura"/>
          <w:lang w:val="en-US"/>
        </w:rPr>
      </w:pPr>
      <w:ins w:id="1013" w:author="Deepika Mullagura">
        <w:r w:rsidRPr="00D56354">
          <w:rPr>
            <w:lang w:val="en-US"/>
          </w:rPr>
          <w:t>#include &lt;bits/</w:t>
        </w:r>
        <w:proofErr w:type="spellStart"/>
        <w:r w:rsidRPr="00D56354">
          <w:rPr>
            <w:lang w:val="en-US"/>
          </w:rPr>
          <w:t>stdc</w:t>
        </w:r>
        <w:proofErr w:type="spellEnd"/>
        <w:r w:rsidRPr="00D56354">
          <w:rPr>
            <w:lang w:val="en-US"/>
          </w:rPr>
          <w:t>++.h&gt;</w:t>
        </w:r>
      </w:ins>
    </w:p>
    <w:p w14:paraId="495DEDE5" w14:textId="77777777" w:rsidR="00D56354" w:rsidRPr="00D56354" w:rsidRDefault="00D56354" w:rsidP="00D56354">
      <w:pPr>
        <w:rPr>
          <w:ins w:id="1014" w:author="Deepika Mullagura"/>
          <w:lang w:val="en-US"/>
        </w:rPr>
      </w:pPr>
      <w:ins w:id="1015" w:author="Deepika Mullagura">
        <w:r w:rsidRPr="00D56354">
          <w:rPr>
            <w:lang w:val="en-US"/>
          </w:rPr>
          <w:t>using namespace std;</w:t>
        </w:r>
      </w:ins>
    </w:p>
    <w:p w14:paraId="263EEFBE" w14:textId="16F82987" w:rsidR="00D56354" w:rsidRPr="00D56354" w:rsidRDefault="00D56354" w:rsidP="00D56354">
      <w:pPr>
        <w:rPr>
          <w:ins w:id="1016" w:author="Deepika Mullagura"/>
          <w:lang w:val="en-US"/>
        </w:rPr>
      </w:pPr>
      <w:ins w:id="1017" w:author="Deepika Mullagura">
        <w:r w:rsidRPr="00D56354">
          <w:rPr>
            <w:lang w:val="en-US"/>
          </w:rPr>
          <w:t xml:space="preserve">int </w:t>
        </w:r>
        <w:proofErr w:type="spellStart"/>
        <w:proofErr w:type="gramStart"/>
        <w:r w:rsidRPr="00D56354">
          <w:rPr>
            <w:lang w:val="en-US"/>
          </w:rPr>
          <w:t>kthSmallest</w:t>
        </w:r>
        <w:proofErr w:type="spellEnd"/>
        <w:r w:rsidRPr="00D56354">
          <w:rPr>
            <w:lang w:val="en-US"/>
          </w:rPr>
          <w:t>(</w:t>
        </w:r>
        <w:proofErr w:type="gramEnd"/>
        <w:r w:rsidRPr="00D56354">
          <w:rPr>
            <w:lang w:val="en-US"/>
          </w:rPr>
          <w:t>int a[], int n, int k)</w:t>
        </w:r>
      </w:ins>
    </w:p>
    <w:p w14:paraId="5780130E" w14:textId="77777777" w:rsidR="00D56354" w:rsidRPr="00D56354" w:rsidRDefault="00D56354" w:rsidP="00D56354">
      <w:pPr>
        <w:rPr>
          <w:ins w:id="1018" w:author="Deepika Mullagura"/>
          <w:lang w:val="en-US"/>
        </w:rPr>
      </w:pPr>
      <w:ins w:id="1019" w:author="Deepika Mullagura">
        <w:r w:rsidRPr="00D56354">
          <w:rPr>
            <w:lang w:val="en-US"/>
          </w:rPr>
          <w:t>{</w:t>
        </w:r>
      </w:ins>
    </w:p>
    <w:p w14:paraId="66CC8B03" w14:textId="77777777" w:rsidR="00D56354" w:rsidRPr="00D56354" w:rsidRDefault="00D56354" w:rsidP="00D56354">
      <w:pPr>
        <w:rPr>
          <w:ins w:id="1020" w:author="Deepika Mullagura"/>
          <w:lang w:val="en-US"/>
        </w:rPr>
      </w:pPr>
      <w:ins w:id="1021" w:author="Deepika Mullagura">
        <w:r w:rsidRPr="00D56354">
          <w:rPr>
            <w:lang w:val="en-US"/>
          </w:rPr>
          <w:t xml:space="preserve">    </w:t>
        </w:r>
        <w:proofErr w:type="gramStart"/>
        <w:r w:rsidRPr="00D56354">
          <w:rPr>
            <w:lang w:val="en-US"/>
          </w:rPr>
          <w:t>sort(</w:t>
        </w:r>
        <w:proofErr w:type="gramEnd"/>
        <w:r w:rsidRPr="00D56354">
          <w:rPr>
            <w:lang w:val="en-US"/>
          </w:rPr>
          <w:t>a, a + n);</w:t>
        </w:r>
      </w:ins>
    </w:p>
    <w:p w14:paraId="019BF983" w14:textId="3EBFFFFE" w:rsidR="00D56354" w:rsidRPr="00D56354" w:rsidRDefault="00D56354" w:rsidP="00D56354">
      <w:pPr>
        <w:rPr>
          <w:ins w:id="1022" w:author="Deepika Mullagura"/>
          <w:lang w:val="en-US"/>
        </w:rPr>
      </w:pPr>
      <w:ins w:id="1023" w:author="Deepika Mullagura">
        <w:r w:rsidRPr="00D56354">
          <w:rPr>
            <w:lang w:val="en-US"/>
          </w:rPr>
          <w:t xml:space="preserve">    return </w:t>
        </w:r>
        <w:proofErr w:type="gramStart"/>
        <w:r w:rsidRPr="00D56354">
          <w:rPr>
            <w:lang w:val="en-US"/>
          </w:rPr>
          <w:t>a[</w:t>
        </w:r>
        <w:proofErr w:type="gramEnd"/>
        <w:r w:rsidRPr="00D56354">
          <w:rPr>
            <w:lang w:val="en-US"/>
          </w:rPr>
          <w:t>k - 1];</w:t>
        </w:r>
      </w:ins>
    </w:p>
    <w:p w14:paraId="57BFB516" w14:textId="77777777" w:rsidR="00D56354" w:rsidRPr="00D56354" w:rsidRDefault="00D56354" w:rsidP="00D56354">
      <w:pPr>
        <w:rPr>
          <w:ins w:id="1024" w:author="Deepika Mullagura"/>
          <w:lang w:val="en-US"/>
        </w:rPr>
      </w:pPr>
      <w:ins w:id="1025" w:author="Deepika Mullagura">
        <w:r w:rsidRPr="00D56354">
          <w:rPr>
            <w:lang w:val="en-US"/>
          </w:rPr>
          <w:t>}</w:t>
        </w:r>
      </w:ins>
    </w:p>
    <w:p w14:paraId="7092E40F" w14:textId="77777777" w:rsidR="00D56354" w:rsidRPr="00D56354" w:rsidRDefault="00D56354" w:rsidP="00D56354">
      <w:pPr>
        <w:rPr>
          <w:ins w:id="1026" w:author="Deepika Mullagura"/>
          <w:lang w:val="en-US"/>
        </w:rPr>
      </w:pPr>
      <w:ins w:id="1027" w:author="Deepika Mullagura">
        <w:r w:rsidRPr="00D56354">
          <w:rPr>
            <w:lang w:val="en-US"/>
          </w:rPr>
          <w:t xml:space="preserve">int </w:t>
        </w:r>
        <w:proofErr w:type="spellStart"/>
        <w:proofErr w:type="gramStart"/>
        <w:r w:rsidRPr="00D56354">
          <w:rPr>
            <w:lang w:val="en-US"/>
          </w:rPr>
          <w:t>kthlargest</w:t>
        </w:r>
        <w:proofErr w:type="spellEnd"/>
        <w:r w:rsidRPr="00D56354">
          <w:rPr>
            <w:lang w:val="en-US"/>
          </w:rPr>
          <w:t>(</w:t>
        </w:r>
        <w:proofErr w:type="gramEnd"/>
        <w:r w:rsidRPr="00D56354">
          <w:rPr>
            <w:lang w:val="en-US"/>
          </w:rPr>
          <w:t>int a[], int n, int k)</w:t>
        </w:r>
      </w:ins>
    </w:p>
    <w:p w14:paraId="4E43FB4D" w14:textId="77777777" w:rsidR="00D56354" w:rsidRPr="00D56354" w:rsidRDefault="00D56354" w:rsidP="00D56354">
      <w:pPr>
        <w:rPr>
          <w:ins w:id="1028" w:author="Deepika Mullagura"/>
          <w:lang w:val="en-US"/>
        </w:rPr>
      </w:pPr>
      <w:ins w:id="1029" w:author="Deepika Mullagura">
        <w:r w:rsidRPr="00D56354">
          <w:rPr>
            <w:lang w:val="en-US"/>
          </w:rPr>
          <w:t>{</w:t>
        </w:r>
      </w:ins>
    </w:p>
    <w:p w14:paraId="79049745" w14:textId="6E40025D" w:rsidR="00D56354" w:rsidRPr="00D56354" w:rsidRDefault="00D56354" w:rsidP="00D56354">
      <w:pPr>
        <w:rPr>
          <w:ins w:id="1030" w:author="Deepika Mullagura"/>
          <w:lang w:val="en-US"/>
        </w:rPr>
      </w:pPr>
      <w:ins w:id="1031" w:author="Deepika Mullagura">
        <w:r w:rsidRPr="00D56354">
          <w:rPr>
            <w:lang w:val="en-US"/>
          </w:rPr>
          <w:t xml:space="preserve">        </w:t>
        </w:r>
        <w:proofErr w:type="gramStart"/>
        <w:r w:rsidRPr="00D56354">
          <w:rPr>
            <w:lang w:val="en-US"/>
          </w:rPr>
          <w:t>sort(</w:t>
        </w:r>
        <w:proofErr w:type="gramEnd"/>
        <w:r w:rsidRPr="00D56354">
          <w:rPr>
            <w:lang w:val="en-US"/>
          </w:rPr>
          <w:t>a, a + n);</w:t>
        </w:r>
      </w:ins>
    </w:p>
    <w:p w14:paraId="7697C097" w14:textId="77777777" w:rsidR="00D56354" w:rsidRPr="00D56354" w:rsidRDefault="00D56354" w:rsidP="00D56354">
      <w:pPr>
        <w:rPr>
          <w:ins w:id="1032" w:author="Deepika Mullagura"/>
          <w:lang w:val="en-US"/>
        </w:rPr>
      </w:pPr>
      <w:ins w:id="1033" w:author="Deepika Mullagura">
        <w:r w:rsidRPr="00D56354">
          <w:rPr>
            <w:lang w:val="en-US"/>
          </w:rPr>
          <w:t xml:space="preserve">    return a[n-k];</w:t>
        </w:r>
      </w:ins>
    </w:p>
    <w:p w14:paraId="36C468A0" w14:textId="77777777" w:rsidR="00D56354" w:rsidRPr="00D56354" w:rsidRDefault="00D56354" w:rsidP="00D56354">
      <w:pPr>
        <w:rPr>
          <w:ins w:id="1034" w:author="Deepika Mullagura"/>
          <w:lang w:val="en-US"/>
        </w:rPr>
      </w:pPr>
      <w:ins w:id="1035" w:author="Deepika Mullagura">
        <w:r w:rsidRPr="00D56354">
          <w:rPr>
            <w:lang w:val="en-US"/>
          </w:rPr>
          <w:t>}</w:t>
        </w:r>
      </w:ins>
    </w:p>
    <w:p w14:paraId="08A59B9D" w14:textId="77777777" w:rsidR="00D56354" w:rsidRPr="00D56354" w:rsidRDefault="00D56354" w:rsidP="00D56354">
      <w:pPr>
        <w:rPr>
          <w:ins w:id="1036" w:author="Deepika Mullagura"/>
          <w:lang w:val="en-US"/>
        </w:rPr>
      </w:pPr>
      <w:ins w:id="1037" w:author="Deepika Mullagura">
        <w:r w:rsidRPr="00D56354">
          <w:rPr>
            <w:lang w:val="en-US"/>
          </w:rPr>
          <w:t xml:space="preserve">int </w:t>
        </w:r>
        <w:proofErr w:type="gramStart"/>
        <w:r w:rsidRPr="00D56354">
          <w:rPr>
            <w:lang w:val="en-US"/>
          </w:rPr>
          <w:t>main(</w:t>
        </w:r>
        <w:proofErr w:type="gramEnd"/>
        <w:r w:rsidRPr="00D56354">
          <w:rPr>
            <w:lang w:val="en-US"/>
          </w:rPr>
          <w:t>)</w:t>
        </w:r>
      </w:ins>
    </w:p>
    <w:p w14:paraId="544F7D5F" w14:textId="77777777" w:rsidR="00D56354" w:rsidRPr="00D56354" w:rsidRDefault="00D56354" w:rsidP="00D56354">
      <w:pPr>
        <w:rPr>
          <w:ins w:id="1038" w:author="Deepika Mullagura"/>
          <w:lang w:val="en-US"/>
        </w:rPr>
      </w:pPr>
      <w:ins w:id="1039" w:author="Deepika Mullagura">
        <w:r w:rsidRPr="00D56354">
          <w:rPr>
            <w:lang w:val="en-US"/>
          </w:rPr>
          <w:t>{</w:t>
        </w:r>
      </w:ins>
    </w:p>
    <w:p w14:paraId="08898D37" w14:textId="77777777" w:rsidR="00D56354" w:rsidRPr="00D56354" w:rsidRDefault="00D56354" w:rsidP="00D56354">
      <w:pPr>
        <w:rPr>
          <w:ins w:id="1040" w:author="Deepika Mullagura"/>
          <w:lang w:val="en-US"/>
        </w:rPr>
      </w:pPr>
      <w:ins w:id="1041" w:author="Deepika Mullagura">
        <w:r w:rsidRPr="00D56354">
          <w:rPr>
            <w:lang w:val="en-US"/>
          </w:rPr>
          <w:t xml:space="preserve">       int </w:t>
        </w:r>
        <w:proofErr w:type="spellStart"/>
        <w:proofErr w:type="gramStart"/>
        <w:r w:rsidRPr="00D56354">
          <w:rPr>
            <w:lang w:val="en-US"/>
          </w:rPr>
          <w:t>n,t</w:t>
        </w:r>
        <w:proofErr w:type="gramEnd"/>
        <w:r w:rsidRPr="00D56354">
          <w:rPr>
            <w:lang w:val="en-US"/>
          </w:rPr>
          <w:t>,k</w:t>
        </w:r>
        <w:proofErr w:type="spellEnd"/>
        <w:r w:rsidRPr="00D56354">
          <w:rPr>
            <w:lang w:val="en-US"/>
          </w:rPr>
          <w:t>;</w:t>
        </w:r>
      </w:ins>
    </w:p>
    <w:p w14:paraId="1FFB3972" w14:textId="77777777" w:rsidR="00D56354" w:rsidRPr="00D56354" w:rsidRDefault="00D56354" w:rsidP="00D56354">
      <w:pPr>
        <w:rPr>
          <w:ins w:id="1042" w:author="Deepika Mullagura"/>
          <w:lang w:val="en-US"/>
        </w:rPr>
      </w:pPr>
      <w:ins w:id="1043" w:author="Deepika Mullagura">
        <w:r w:rsidRPr="00D56354">
          <w:rPr>
            <w:lang w:val="en-US"/>
          </w:rPr>
          <w:t xml:space="preserve">    cout&lt;&lt;"Enter the number of test cases:" &lt;&lt;endl;</w:t>
        </w:r>
      </w:ins>
    </w:p>
    <w:p w14:paraId="03D78251" w14:textId="77777777" w:rsidR="00D56354" w:rsidRPr="00D56354" w:rsidRDefault="00D56354" w:rsidP="00D56354">
      <w:pPr>
        <w:rPr>
          <w:ins w:id="1044" w:author="Deepika Mullagura"/>
          <w:lang w:val="en-US"/>
        </w:rPr>
      </w:pPr>
      <w:ins w:id="1045" w:author="Deepika Mullagura">
        <w:r w:rsidRPr="00D56354">
          <w:rPr>
            <w:lang w:val="en-US"/>
          </w:rPr>
          <w:t xml:space="preserve">    cin&gt;&gt;t;</w:t>
        </w:r>
      </w:ins>
    </w:p>
    <w:p w14:paraId="7DAEFDDE" w14:textId="77777777" w:rsidR="00D56354" w:rsidRPr="00D56354" w:rsidRDefault="00D56354" w:rsidP="00D56354">
      <w:pPr>
        <w:rPr>
          <w:ins w:id="1046" w:author="Deepika Mullagura"/>
          <w:lang w:val="en-US"/>
        </w:rPr>
      </w:pPr>
      <w:ins w:id="1047" w:author="Deepika Mullagura">
        <w:r w:rsidRPr="00D56354">
          <w:rPr>
            <w:lang w:val="en-US"/>
          </w:rPr>
          <w:t xml:space="preserve">    while(t--)</w:t>
        </w:r>
      </w:ins>
    </w:p>
    <w:p w14:paraId="3D4E2070" w14:textId="77777777" w:rsidR="00D56354" w:rsidRPr="00D56354" w:rsidRDefault="00D56354" w:rsidP="00D56354">
      <w:pPr>
        <w:rPr>
          <w:ins w:id="1048" w:author="Deepika Mullagura"/>
          <w:lang w:val="en-US"/>
        </w:rPr>
      </w:pPr>
      <w:ins w:id="1049" w:author="Deepika Mullagura">
        <w:r w:rsidRPr="00D56354">
          <w:rPr>
            <w:lang w:val="en-US"/>
          </w:rPr>
          <w:t xml:space="preserve">    {</w:t>
        </w:r>
      </w:ins>
    </w:p>
    <w:p w14:paraId="793F4D03" w14:textId="77777777" w:rsidR="00D56354" w:rsidRPr="00D56354" w:rsidRDefault="00D56354" w:rsidP="00D56354">
      <w:pPr>
        <w:rPr>
          <w:ins w:id="1050" w:author="Deepika Mullagura"/>
          <w:lang w:val="en-US"/>
        </w:rPr>
      </w:pPr>
      <w:ins w:id="1051" w:author="Deepika Mullagura">
        <w:r w:rsidRPr="00D56354">
          <w:rPr>
            <w:lang w:val="en-US"/>
          </w:rPr>
          <w:t xml:space="preserve">        cout&lt;&lt;"Enter the size of Araay:"&lt;&lt;endl;</w:t>
        </w:r>
      </w:ins>
    </w:p>
    <w:p w14:paraId="0C7A749D" w14:textId="77777777" w:rsidR="00D56354" w:rsidRPr="00D56354" w:rsidRDefault="00D56354" w:rsidP="00D56354">
      <w:pPr>
        <w:rPr>
          <w:ins w:id="1052" w:author="Deepika Mullagura"/>
          <w:lang w:val="en-US"/>
        </w:rPr>
      </w:pPr>
      <w:ins w:id="1053" w:author="Deepika Mullagura">
        <w:r w:rsidRPr="00D56354">
          <w:rPr>
            <w:lang w:val="en-US"/>
          </w:rPr>
          <w:t xml:space="preserve">        cin&gt;&gt;n;</w:t>
        </w:r>
      </w:ins>
    </w:p>
    <w:p w14:paraId="50D85CB6" w14:textId="77777777" w:rsidR="00D56354" w:rsidRPr="00D56354" w:rsidRDefault="00D56354" w:rsidP="00D56354">
      <w:pPr>
        <w:rPr>
          <w:ins w:id="1054" w:author="Deepika Mullagura"/>
          <w:lang w:val="en-US"/>
        </w:rPr>
      </w:pPr>
      <w:ins w:id="1055" w:author="Deepika Mullagura">
        <w:r w:rsidRPr="00D56354">
          <w:rPr>
            <w:lang w:val="en-US"/>
          </w:rPr>
          <w:t xml:space="preserve">        cout&lt;&lt;"Enter the elements of array:"&lt;&lt;endl;</w:t>
        </w:r>
      </w:ins>
    </w:p>
    <w:p w14:paraId="17699C5E" w14:textId="77777777" w:rsidR="00D56354" w:rsidRPr="00D56354" w:rsidRDefault="00D56354" w:rsidP="00D56354">
      <w:pPr>
        <w:rPr>
          <w:ins w:id="1056" w:author="Deepika Mullagura"/>
          <w:lang w:val="en-US"/>
        </w:rPr>
      </w:pPr>
      <w:ins w:id="1057" w:author="Deepika Mullagura">
        <w:r w:rsidRPr="00D56354">
          <w:rPr>
            <w:lang w:val="en-US"/>
          </w:rPr>
          <w:t xml:space="preserve">        int a[n];</w:t>
        </w:r>
      </w:ins>
    </w:p>
    <w:p w14:paraId="49A08B5A" w14:textId="77777777" w:rsidR="00D56354" w:rsidRPr="00D56354" w:rsidRDefault="00D56354" w:rsidP="00D56354">
      <w:pPr>
        <w:rPr>
          <w:ins w:id="1058" w:author="Deepika Mullagura"/>
          <w:lang w:val="en-US"/>
        </w:rPr>
      </w:pPr>
      <w:ins w:id="1059" w:author="Deepika Mullagura">
        <w:r w:rsidRPr="00D56354">
          <w:rPr>
            <w:lang w:val="en-US"/>
          </w:rPr>
          <w:t xml:space="preserve">        </w:t>
        </w:r>
        <w:proofErr w:type="gramStart"/>
        <w:r w:rsidRPr="00D56354">
          <w:rPr>
            <w:lang w:val="en-US"/>
          </w:rPr>
          <w:t>for(</w:t>
        </w:r>
        <w:proofErr w:type="gramEnd"/>
        <w:r w:rsidRPr="00D56354">
          <w:rPr>
            <w:lang w:val="en-US"/>
          </w:rPr>
          <w:t xml:space="preserve">int </w:t>
        </w:r>
        <w:proofErr w:type="spellStart"/>
        <w:r w:rsidRPr="00D56354">
          <w:rPr>
            <w:lang w:val="en-US"/>
          </w:rPr>
          <w:t>i</w:t>
        </w:r>
        <w:proofErr w:type="spellEnd"/>
        <w:r w:rsidRPr="00D56354">
          <w:rPr>
            <w:lang w:val="en-US"/>
          </w:rPr>
          <w:t>=0;i&lt;</w:t>
        </w:r>
        <w:proofErr w:type="spellStart"/>
        <w:r w:rsidRPr="00D56354">
          <w:rPr>
            <w:lang w:val="en-US"/>
          </w:rPr>
          <w:t>n;i</w:t>
        </w:r>
        <w:proofErr w:type="spellEnd"/>
        <w:r w:rsidRPr="00D56354">
          <w:rPr>
            <w:lang w:val="en-US"/>
          </w:rPr>
          <w:t>++)</w:t>
        </w:r>
      </w:ins>
    </w:p>
    <w:p w14:paraId="2F0EE74B" w14:textId="77777777" w:rsidR="00D56354" w:rsidRPr="00D56354" w:rsidRDefault="00D56354" w:rsidP="00D56354">
      <w:pPr>
        <w:rPr>
          <w:ins w:id="1060" w:author="Deepika Mullagura"/>
          <w:lang w:val="en-US"/>
        </w:rPr>
      </w:pPr>
      <w:ins w:id="1061" w:author="Deepika Mullagura">
        <w:r w:rsidRPr="00D56354">
          <w:rPr>
            <w:lang w:val="en-US"/>
          </w:rPr>
          <w:t xml:space="preserve">        {</w:t>
        </w:r>
      </w:ins>
    </w:p>
    <w:p w14:paraId="69CBFBCA" w14:textId="77777777" w:rsidR="00D56354" w:rsidRPr="00D56354" w:rsidRDefault="00D56354" w:rsidP="00D56354">
      <w:pPr>
        <w:rPr>
          <w:ins w:id="1062" w:author="Deepika Mullagura"/>
          <w:lang w:val="en-US"/>
        </w:rPr>
      </w:pPr>
      <w:ins w:id="1063" w:author="Deepika Mullagura">
        <w:r w:rsidRPr="00D56354">
          <w:rPr>
            <w:lang w:val="en-US"/>
          </w:rPr>
          <w:t xml:space="preserve">            cin&gt;&gt;a[</w:t>
        </w:r>
        <w:proofErr w:type="spellStart"/>
        <w:r w:rsidRPr="00D56354">
          <w:rPr>
            <w:lang w:val="en-US"/>
          </w:rPr>
          <w:t>i</w:t>
        </w:r>
        <w:proofErr w:type="spellEnd"/>
        <w:r w:rsidRPr="00D56354">
          <w:rPr>
            <w:lang w:val="en-US"/>
          </w:rPr>
          <w:t>];</w:t>
        </w:r>
      </w:ins>
    </w:p>
    <w:p w14:paraId="51876287" w14:textId="77777777" w:rsidR="00D56354" w:rsidRPr="00D56354" w:rsidRDefault="00D56354" w:rsidP="00D56354">
      <w:pPr>
        <w:rPr>
          <w:ins w:id="1064" w:author="Deepika Mullagura"/>
          <w:lang w:val="en-US"/>
        </w:rPr>
      </w:pPr>
      <w:ins w:id="1065" w:author="Deepika Mullagura">
        <w:r w:rsidRPr="00D56354">
          <w:rPr>
            <w:lang w:val="en-US"/>
          </w:rPr>
          <w:t xml:space="preserve">        }</w:t>
        </w:r>
      </w:ins>
    </w:p>
    <w:p w14:paraId="51DBAF55" w14:textId="77777777" w:rsidR="00D56354" w:rsidRPr="00D56354" w:rsidRDefault="00D56354" w:rsidP="00D56354">
      <w:pPr>
        <w:rPr>
          <w:ins w:id="1066" w:author="Deepika Mullagura"/>
          <w:lang w:val="en-US"/>
        </w:rPr>
      </w:pPr>
      <w:ins w:id="1067" w:author="Deepika Mullagura">
        <w:r w:rsidRPr="00D56354">
          <w:rPr>
            <w:lang w:val="en-US"/>
          </w:rPr>
          <w:lastRenderedPageBreak/>
          <w:t xml:space="preserve">        cout&lt;&lt;"enter the value of k"&lt;&lt;endl;</w:t>
        </w:r>
      </w:ins>
    </w:p>
    <w:p w14:paraId="73E224FF" w14:textId="77777777" w:rsidR="00D56354" w:rsidRPr="00D56354" w:rsidRDefault="00D56354" w:rsidP="00D56354">
      <w:pPr>
        <w:rPr>
          <w:ins w:id="1068" w:author="Deepika Mullagura"/>
          <w:lang w:val="en-US"/>
        </w:rPr>
      </w:pPr>
      <w:ins w:id="1069" w:author="Deepika Mullagura">
        <w:r w:rsidRPr="00D56354">
          <w:rPr>
            <w:lang w:val="en-US"/>
          </w:rPr>
          <w:t xml:space="preserve">        cin&gt;&gt;k;</w:t>
        </w:r>
      </w:ins>
    </w:p>
    <w:p w14:paraId="45B231AA" w14:textId="77777777" w:rsidR="00D56354" w:rsidRPr="00D56354" w:rsidRDefault="00D56354" w:rsidP="00D56354">
      <w:pPr>
        <w:rPr>
          <w:ins w:id="1070" w:author="Deepika Mullagura"/>
          <w:lang w:val="en-US"/>
        </w:rPr>
      </w:pPr>
      <w:ins w:id="1071" w:author="Deepika Mullagura">
        <w:r w:rsidRPr="00D56354">
          <w:rPr>
            <w:lang w:val="en-US"/>
          </w:rPr>
          <w:t xml:space="preserve">    cout &lt;&lt; "</w:t>
        </w:r>
        <w:proofErr w:type="spellStart"/>
        <w:r w:rsidRPr="00D56354">
          <w:rPr>
            <w:lang w:val="en-US"/>
          </w:rPr>
          <w:t>K'th</w:t>
        </w:r>
        <w:proofErr w:type="spellEnd"/>
        <w:r w:rsidRPr="00D56354">
          <w:rPr>
            <w:lang w:val="en-US"/>
          </w:rPr>
          <w:t xml:space="preserve"> smallest element is " &lt;&lt; </w:t>
        </w:r>
        <w:proofErr w:type="spellStart"/>
        <w:proofErr w:type="gramStart"/>
        <w:r w:rsidRPr="00D56354">
          <w:rPr>
            <w:lang w:val="en-US"/>
          </w:rPr>
          <w:t>kthSmallest</w:t>
        </w:r>
        <w:proofErr w:type="spellEnd"/>
        <w:r w:rsidRPr="00D56354">
          <w:rPr>
            <w:lang w:val="en-US"/>
          </w:rPr>
          <w:t>(</w:t>
        </w:r>
        <w:proofErr w:type="gramEnd"/>
        <w:r w:rsidRPr="00D56354">
          <w:rPr>
            <w:lang w:val="en-US"/>
          </w:rPr>
          <w:t>a, n, k)&lt;&lt;endl;</w:t>
        </w:r>
      </w:ins>
    </w:p>
    <w:p w14:paraId="6028174E" w14:textId="77777777" w:rsidR="00D56354" w:rsidRPr="00D56354" w:rsidRDefault="00D56354" w:rsidP="00D56354">
      <w:pPr>
        <w:rPr>
          <w:ins w:id="1072" w:author="Deepika Mullagura"/>
          <w:lang w:val="en-US"/>
        </w:rPr>
      </w:pPr>
      <w:ins w:id="1073" w:author="Deepika Mullagura">
        <w:r w:rsidRPr="00D56354">
          <w:rPr>
            <w:lang w:val="en-US"/>
          </w:rPr>
          <w:t xml:space="preserve">    cout &lt;&lt; "</w:t>
        </w:r>
        <w:proofErr w:type="spellStart"/>
        <w:r w:rsidRPr="00D56354">
          <w:rPr>
            <w:lang w:val="en-US"/>
          </w:rPr>
          <w:t>K'th</w:t>
        </w:r>
        <w:proofErr w:type="spellEnd"/>
        <w:r w:rsidRPr="00D56354">
          <w:rPr>
            <w:lang w:val="en-US"/>
          </w:rPr>
          <w:t xml:space="preserve"> largest element is " &lt;&lt; </w:t>
        </w:r>
        <w:proofErr w:type="spellStart"/>
        <w:proofErr w:type="gramStart"/>
        <w:r w:rsidRPr="00D56354">
          <w:rPr>
            <w:lang w:val="en-US"/>
          </w:rPr>
          <w:t>kthlargest</w:t>
        </w:r>
        <w:proofErr w:type="spellEnd"/>
        <w:r w:rsidRPr="00D56354">
          <w:rPr>
            <w:lang w:val="en-US"/>
          </w:rPr>
          <w:t>(</w:t>
        </w:r>
        <w:proofErr w:type="gramEnd"/>
        <w:r w:rsidRPr="00D56354">
          <w:rPr>
            <w:lang w:val="en-US"/>
          </w:rPr>
          <w:t>a, n, k)&lt;&lt;endl;</w:t>
        </w:r>
      </w:ins>
    </w:p>
    <w:p w14:paraId="7D12EF49" w14:textId="77777777" w:rsidR="00D56354" w:rsidRPr="00D56354" w:rsidRDefault="00D56354" w:rsidP="00D56354">
      <w:pPr>
        <w:rPr>
          <w:ins w:id="1074" w:author="Deepika Mullagura"/>
          <w:lang w:val="en-US"/>
        </w:rPr>
      </w:pPr>
    </w:p>
    <w:p w14:paraId="5A72CF8F" w14:textId="77777777" w:rsidR="00D56354" w:rsidRPr="00D56354" w:rsidRDefault="00D56354" w:rsidP="00D56354">
      <w:pPr>
        <w:rPr>
          <w:ins w:id="1075" w:author="Deepika Mullagura"/>
          <w:lang w:val="en-US"/>
        </w:rPr>
      </w:pPr>
      <w:ins w:id="1076" w:author="Deepika Mullagura">
        <w:r w:rsidRPr="00D56354">
          <w:rPr>
            <w:lang w:val="en-US"/>
          </w:rPr>
          <w:t>}</w:t>
        </w:r>
      </w:ins>
    </w:p>
    <w:p w14:paraId="01918D86" w14:textId="77777777" w:rsidR="00D56354" w:rsidRPr="00D56354" w:rsidRDefault="00D56354" w:rsidP="00D56354">
      <w:pPr>
        <w:rPr>
          <w:ins w:id="1077" w:author="Deepika Mullagura"/>
          <w:lang w:val="en-US"/>
        </w:rPr>
      </w:pPr>
      <w:ins w:id="1078" w:author="Deepika Mullagura">
        <w:r w:rsidRPr="00D56354">
          <w:rPr>
            <w:lang w:val="en-US"/>
          </w:rPr>
          <w:t>return 0;</w:t>
        </w:r>
      </w:ins>
    </w:p>
    <w:p w14:paraId="11E244D5" w14:textId="7714D126" w:rsidR="00D56354" w:rsidRDefault="00D56354" w:rsidP="00D56354">
      <w:pPr>
        <w:rPr>
          <w:ins w:id="1079" w:author="Deepika Mullagura"/>
          <w:lang w:val="en-US"/>
        </w:rPr>
      </w:pPr>
      <w:ins w:id="1080" w:author="Deepika Mullagura">
        <w:r w:rsidRPr="00D56354">
          <w:rPr>
            <w:lang w:val="en-US"/>
          </w:rPr>
          <w:t>}</w:t>
        </w:r>
      </w:ins>
    </w:p>
    <w:p w14:paraId="74A89770" w14:textId="02C68E9D" w:rsidR="00D56354" w:rsidRDefault="00D56354" w:rsidP="00D56354">
      <w:pPr>
        <w:rPr>
          <w:ins w:id="1081" w:author="Deepika Mullagura"/>
          <w:lang w:val="en-US"/>
        </w:rPr>
      </w:pPr>
    </w:p>
    <w:p w14:paraId="1659D84E" w14:textId="0FCBF5D1" w:rsidR="00D56354" w:rsidRDefault="00D56354" w:rsidP="00D56354">
      <w:pPr>
        <w:rPr>
          <w:ins w:id="1082" w:author="Deepika Mullagura"/>
          <w:lang w:val="en-US"/>
        </w:rPr>
      </w:pPr>
    </w:p>
    <w:p w14:paraId="1EA2165D" w14:textId="4B40B38B" w:rsidR="00D56354" w:rsidRDefault="00D56354" w:rsidP="00D56354">
      <w:pPr>
        <w:rPr>
          <w:ins w:id="1083" w:author="Deepika Mullagura"/>
          <w:lang w:val="en-US"/>
        </w:rPr>
      </w:pPr>
    </w:p>
    <w:p w14:paraId="0C34B976" w14:textId="5DBB8ECD" w:rsidR="00D56354" w:rsidRDefault="00D56354" w:rsidP="00D56354">
      <w:pPr>
        <w:rPr>
          <w:ins w:id="1084" w:author="Deepika Mullagura"/>
          <w:lang w:val="en-US"/>
        </w:rPr>
      </w:pPr>
    </w:p>
    <w:p w14:paraId="7F622B61" w14:textId="7427316E" w:rsidR="00D56354" w:rsidRDefault="00D56354" w:rsidP="00D56354">
      <w:pPr>
        <w:rPr>
          <w:ins w:id="1085" w:author="Deepika Mullagura"/>
          <w:lang w:val="en-US"/>
        </w:rPr>
      </w:pPr>
    </w:p>
    <w:p w14:paraId="1EA03948" w14:textId="03C23D6D" w:rsidR="00D56354" w:rsidRDefault="00D56354" w:rsidP="00D56354">
      <w:pPr>
        <w:rPr>
          <w:ins w:id="1086" w:author="Deepika Mullagura"/>
          <w:lang w:val="en-US"/>
        </w:rPr>
      </w:pPr>
    </w:p>
    <w:p w14:paraId="4DBB2FE6" w14:textId="21297854" w:rsidR="00D56354" w:rsidRDefault="00D56354" w:rsidP="00D56354">
      <w:pPr>
        <w:rPr>
          <w:ins w:id="1087" w:author="Deepika Mullagura"/>
          <w:lang w:val="en-US"/>
        </w:rPr>
      </w:pPr>
    </w:p>
    <w:p w14:paraId="4EF9E5F6" w14:textId="63F7F817" w:rsidR="00D56354" w:rsidRDefault="00D56354" w:rsidP="00D56354">
      <w:pPr>
        <w:rPr>
          <w:ins w:id="1088" w:author="Deepika Mullagura"/>
          <w:lang w:val="en-US"/>
        </w:rPr>
      </w:pPr>
    </w:p>
    <w:p w14:paraId="3AF56F82" w14:textId="74C3B04E" w:rsidR="00D56354" w:rsidRDefault="00D56354" w:rsidP="00D56354">
      <w:pPr>
        <w:rPr>
          <w:ins w:id="1089" w:author="Deepika Mullagura"/>
          <w:lang w:val="en-US"/>
        </w:rPr>
      </w:pPr>
    </w:p>
    <w:p w14:paraId="124F97A0" w14:textId="12788F33" w:rsidR="00D56354" w:rsidRDefault="00D56354" w:rsidP="00D56354">
      <w:pPr>
        <w:rPr>
          <w:ins w:id="1090" w:author="Deepika Mullagura"/>
          <w:lang w:val="en-US"/>
        </w:rPr>
      </w:pPr>
    </w:p>
    <w:p w14:paraId="361A423D" w14:textId="286BE62B" w:rsidR="00D56354" w:rsidRDefault="00D56354" w:rsidP="00D56354">
      <w:pPr>
        <w:rPr>
          <w:ins w:id="1091" w:author="Deepika Mullagura"/>
          <w:lang w:val="en-US"/>
        </w:rPr>
      </w:pPr>
    </w:p>
    <w:p w14:paraId="4E69C873" w14:textId="4B3BD2E5" w:rsidR="00D56354" w:rsidRDefault="00D56354" w:rsidP="00D56354">
      <w:pPr>
        <w:rPr>
          <w:ins w:id="1092" w:author="Deepika Mullagura"/>
          <w:lang w:val="en-US"/>
        </w:rPr>
      </w:pPr>
    </w:p>
    <w:p w14:paraId="51168357" w14:textId="77777777" w:rsidR="00D56354" w:rsidRPr="00D56354" w:rsidRDefault="00D56354" w:rsidP="00D56354">
      <w:pPr>
        <w:rPr>
          <w:ins w:id="1093" w:author="Deepika Mullagura"/>
          <w:lang w:val="en-US"/>
        </w:rPr>
      </w:pPr>
    </w:p>
    <w:p w14:paraId="1B658C3F" w14:textId="73D73024" w:rsidR="003C6BE2" w:rsidRPr="000154ED" w:rsidRDefault="003C6BE2" w:rsidP="003C6BE2">
      <w:pPr>
        <w:rPr>
          <w:b/>
          <w:bCs/>
          <w:lang w:val="en-US"/>
        </w:rPr>
      </w:pPr>
      <w:r w:rsidRPr="000154ED">
        <w:rPr>
          <w:b/>
          <w:bCs/>
          <w:lang w:val="en-US"/>
        </w:rPr>
        <w:lastRenderedPageBreak/>
        <w:t>OUTPUT:</w:t>
      </w:r>
      <w:ins w:id="1094" w:author="Deepika Mullagura">
        <w:r w:rsidR="00D56354" w:rsidRPr="00D56354">
          <w:rPr>
            <w:noProof/>
          </w:rPr>
          <w:t xml:space="preserve"> </w:t>
        </w:r>
      </w:ins>
      <w:r w:rsidR="00D56354">
        <w:rPr>
          <w:noProof/>
        </w:rPr>
        <w:drawing>
          <wp:inline distT="0" distB="0" distL="0" distR="0" wp14:anchorId="49287E22" wp14:editId="3D1AEB88">
            <wp:extent cx="6553200" cy="5365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53200" cy="5365750"/>
                    </a:xfrm>
                    <a:prstGeom prst="rect">
                      <a:avLst/>
                    </a:prstGeom>
                  </pic:spPr>
                </pic:pic>
              </a:graphicData>
            </a:graphic>
          </wp:inline>
        </w:drawing>
      </w:r>
    </w:p>
    <w:p w14:paraId="3F8FB9B5" w14:textId="77777777" w:rsidR="00395117" w:rsidRDefault="00395117" w:rsidP="00AC5B3F">
      <w:pPr>
        <w:rPr>
          <w:ins w:id="1095" w:author="Deepika Mullagura"/>
          <w:b/>
          <w:bCs/>
          <w:lang w:val="en-US"/>
        </w:rPr>
      </w:pPr>
    </w:p>
    <w:p w14:paraId="704EC2EF" w14:textId="77777777" w:rsidR="00395117" w:rsidRDefault="00395117" w:rsidP="00AC5B3F">
      <w:pPr>
        <w:rPr>
          <w:ins w:id="1096" w:author="Deepika Mullagura"/>
          <w:b/>
          <w:bCs/>
          <w:lang w:val="en-US"/>
        </w:rPr>
      </w:pPr>
    </w:p>
    <w:p w14:paraId="49CC554A" w14:textId="77777777" w:rsidR="00395117" w:rsidRDefault="00395117" w:rsidP="00AC5B3F">
      <w:pPr>
        <w:rPr>
          <w:ins w:id="1097" w:author="Deepika Mullagura"/>
          <w:b/>
          <w:bCs/>
          <w:lang w:val="en-US"/>
        </w:rPr>
      </w:pPr>
    </w:p>
    <w:p w14:paraId="38F50902" w14:textId="77777777" w:rsidR="00395117" w:rsidRDefault="00395117" w:rsidP="00AC5B3F">
      <w:pPr>
        <w:rPr>
          <w:ins w:id="1098" w:author="Deepika Mullagura"/>
          <w:b/>
          <w:bCs/>
          <w:lang w:val="en-US"/>
        </w:rPr>
      </w:pPr>
    </w:p>
    <w:p w14:paraId="568D7F88" w14:textId="556A4B23" w:rsidR="00395117" w:rsidRDefault="00395117" w:rsidP="00AC5B3F">
      <w:pPr>
        <w:rPr>
          <w:ins w:id="1099" w:author="Deepika Mullagura"/>
          <w:b/>
          <w:bCs/>
          <w:lang w:val="en-US"/>
        </w:rPr>
      </w:pPr>
    </w:p>
    <w:p w14:paraId="69D15275" w14:textId="77777777" w:rsidR="00B55A09" w:rsidRDefault="00B55A09" w:rsidP="00AC5B3F">
      <w:pPr>
        <w:rPr>
          <w:ins w:id="1100" w:author="Deepika Mullagura"/>
          <w:b/>
          <w:bCs/>
          <w:lang w:val="en-US"/>
        </w:rPr>
      </w:pPr>
    </w:p>
    <w:p w14:paraId="33C0C1B5" w14:textId="77777777" w:rsidR="00D56354" w:rsidRDefault="00D56354" w:rsidP="00AC5B3F">
      <w:pPr>
        <w:rPr>
          <w:ins w:id="1101" w:author="Deepika Mullagura"/>
          <w:b/>
          <w:bCs/>
          <w:lang w:val="en-US"/>
        </w:rPr>
      </w:pPr>
    </w:p>
    <w:p w14:paraId="57BE5387" w14:textId="77777777" w:rsidR="00D56354" w:rsidRDefault="00D56354" w:rsidP="00AC5B3F">
      <w:pPr>
        <w:rPr>
          <w:ins w:id="1102" w:author="Deepika Mullagura"/>
          <w:b/>
          <w:bCs/>
          <w:lang w:val="en-US"/>
        </w:rPr>
      </w:pPr>
    </w:p>
    <w:p w14:paraId="1DB8FB20" w14:textId="02E0BEBF" w:rsidR="00D56354" w:rsidRDefault="00D56354" w:rsidP="00AC5B3F">
      <w:pPr>
        <w:rPr>
          <w:ins w:id="1103" w:author="Deepika Mullagura"/>
          <w:b/>
          <w:bCs/>
          <w:lang w:val="en-US"/>
        </w:rPr>
      </w:pPr>
    </w:p>
    <w:p w14:paraId="03025FAF" w14:textId="77777777" w:rsidR="00324E9E" w:rsidRDefault="00324E9E" w:rsidP="00AC5B3F">
      <w:pPr>
        <w:rPr>
          <w:ins w:id="1104" w:author="Deepika Mullagura"/>
          <w:b/>
          <w:bCs/>
          <w:lang w:val="en-US"/>
        </w:rPr>
      </w:pPr>
    </w:p>
    <w:p w14:paraId="5008C204" w14:textId="2B9567B9" w:rsidR="00592123" w:rsidRDefault="00AC5B3F" w:rsidP="00AC5B3F">
      <w:pPr>
        <w:rPr>
          <w:ins w:id="1105" w:author="Deepika Mullagura"/>
          <w:b/>
          <w:bCs/>
          <w:lang w:val="en-US"/>
        </w:rPr>
      </w:pPr>
      <w:ins w:id="1106" w:author="Deepika Mullagura">
        <w:r>
          <w:rPr>
            <w:b/>
            <w:bCs/>
            <w:lang w:val="en-US"/>
          </w:rPr>
          <w:lastRenderedPageBreak/>
          <w:t>13.</w:t>
        </w:r>
        <w:r w:rsidR="00592123" w:rsidRPr="00592123">
          <w:t xml:space="preserve"> </w:t>
        </w:r>
        <w:r w:rsidR="00592123" w:rsidRPr="00592123">
          <w:rPr>
            <w:b/>
            <w:bCs/>
          </w:rPr>
          <w:t>Given an unsorted array of alphabets containing duplicate elements. Design an algorithm and implement it using a program to find which alphabet has maximum number of occurrences and</w:t>
        </w:r>
        <w:r w:rsidR="00592123" w:rsidRPr="00592123">
          <w:rPr>
            <w:b/>
            <w:bCs/>
          </w:rPr>
          <w:pgNum/>
        </w:r>
        <w:r w:rsidR="00592123" w:rsidRPr="00592123">
          <w:rPr>
            <w:b/>
            <w:bCs/>
          </w:rPr>
          <w:t xml:space="preserve"> print it. (Time Complexity = O(n)) (Hint: Use counting sort)</w:t>
        </w:r>
      </w:ins>
    </w:p>
    <w:p w14:paraId="4BB2A950" w14:textId="06ADAE6A" w:rsidR="00AC5B3F" w:rsidRPr="00EE52D4" w:rsidRDefault="00AC5B3F" w:rsidP="00AC5B3F">
      <w:pPr>
        <w:rPr>
          <w:b/>
          <w:bCs/>
          <w:lang w:val="en-US"/>
        </w:rPr>
      </w:pPr>
      <w:r>
        <w:rPr>
          <w:b/>
          <w:bCs/>
          <w:lang w:val="en-US"/>
        </w:rPr>
        <w:t xml:space="preserve">13.COUNT </w:t>
      </w:r>
      <w:ins w:id="1107" w:author="Deepika Mullagura">
        <w:r>
          <w:rPr>
            <w:b/>
            <w:bCs/>
            <w:lang w:val="en-US"/>
          </w:rPr>
          <w:t>SORTCOUNT SORT</w:t>
        </w:r>
      </w:ins>
    </w:p>
    <w:p w14:paraId="6A649365" w14:textId="1BC255E4" w:rsidR="00AC5B3F" w:rsidRPr="00C321C9" w:rsidRDefault="00592123" w:rsidP="003C6BE2">
      <w:pPr>
        <w:rPr>
          <w:lang w:val="en-US"/>
        </w:rPr>
      </w:pPr>
      <w:r w:rsidRPr="00592123">
        <w:rPr>
          <w:b/>
          <w:bCs/>
          <w:lang w:val="en-US"/>
        </w:rPr>
        <w:t>CODE:</w:t>
      </w:r>
    </w:p>
    <w:p w14:paraId="3BC812EF" w14:textId="77777777" w:rsidR="00592123" w:rsidRPr="00592123" w:rsidRDefault="00592123" w:rsidP="00592123">
      <w:pPr>
        <w:rPr>
          <w:ins w:id="1108" w:author="Deepika Mullagura"/>
          <w:lang w:val="en-US"/>
        </w:rPr>
      </w:pPr>
      <w:ins w:id="1109" w:author="Deepika Mullagura">
        <w:r w:rsidRPr="00592123">
          <w:rPr>
            <w:lang w:val="en-US"/>
          </w:rPr>
          <w:t>#include&lt;iostream&gt;</w:t>
        </w:r>
      </w:ins>
    </w:p>
    <w:p w14:paraId="058B3245" w14:textId="77777777" w:rsidR="00592123" w:rsidRPr="00592123" w:rsidRDefault="00592123" w:rsidP="00592123">
      <w:pPr>
        <w:rPr>
          <w:ins w:id="1110" w:author="Deepika Mullagura"/>
          <w:lang w:val="en-US"/>
        </w:rPr>
      </w:pPr>
      <w:ins w:id="1111" w:author="Deepika Mullagura">
        <w:r w:rsidRPr="00592123">
          <w:rPr>
            <w:lang w:val="en-US"/>
          </w:rPr>
          <w:t>using namespace std;</w:t>
        </w:r>
      </w:ins>
    </w:p>
    <w:p w14:paraId="48143391" w14:textId="77777777" w:rsidR="00592123" w:rsidRPr="00592123" w:rsidRDefault="00592123" w:rsidP="00592123">
      <w:pPr>
        <w:rPr>
          <w:ins w:id="1112" w:author="Deepika Mullagura"/>
          <w:lang w:val="en-US"/>
        </w:rPr>
      </w:pPr>
      <w:ins w:id="1113" w:author="Deepika Mullagura">
        <w:r w:rsidRPr="00592123">
          <w:rPr>
            <w:lang w:val="en-US"/>
          </w:rPr>
          <w:t xml:space="preserve">int </w:t>
        </w:r>
        <w:proofErr w:type="spellStart"/>
        <w:proofErr w:type="gramStart"/>
        <w:r w:rsidRPr="00592123">
          <w:rPr>
            <w:lang w:val="en-US"/>
          </w:rPr>
          <w:t>getmax</w:t>
        </w:r>
        <w:proofErr w:type="spellEnd"/>
        <w:r w:rsidRPr="00592123">
          <w:rPr>
            <w:lang w:val="en-US"/>
          </w:rPr>
          <w:t>(</w:t>
        </w:r>
        <w:proofErr w:type="gramEnd"/>
        <w:r w:rsidRPr="00592123">
          <w:rPr>
            <w:lang w:val="en-US"/>
          </w:rPr>
          <w:t>char a[],int n)</w:t>
        </w:r>
      </w:ins>
    </w:p>
    <w:p w14:paraId="4A0B2BD9" w14:textId="77777777" w:rsidR="00592123" w:rsidRPr="00592123" w:rsidRDefault="00592123" w:rsidP="00592123">
      <w:pPr>
        <w:rPr>
          <w:ins w:id="1114" w:author="Deepika Mullagura"/>
          <w:lang w:val="en-US"/>
        </w:rPr>
      </w:pPr>
      <w:ins w:id="1115" w:author="Deepika Mullagura">
        <w:r w:rsidRPr="00592123">
          <w:rPr>
            <w:lang w:val="en-US"/>
          </w:rPr>
          <w:t>{</w:t>
        </w:r>
      </w:ins>
    </w:p>
    <w:p w14:paraId="299E0C6F" w14:textId="77777777" w:rsidR="00592123" w:rsidRPr="00592123" w:rsidRDefault="00592123" w:rsidP="00592123">
      <w:pPr>
        <w:rPr>
          <w:ins w:id="1116" w:author="Deepika Mullagura"/>
          <w:lang w:val="en-US"/>
        </w:rPr>
      </w:pPr>
      <w:ins w:id="1117" w:author="Deepika Mullagura">
        <w:r w:rsidRPr="00592123">
          <w:rPr>
            <w:lang w:val="en-US"/>
          </w:rPr>
          <w:t xml:space="preserve">    int max=</w:t>
        </w:r>
        <w:proofErr w:type="gramStart"/>
        <w:r w:rsidRPr="00592123">
          <w:rPr>
            <w:lang w:val="en-US"/>
          </w:rPr>
          <w:t>a[</w:t>
        </w:r>
        <w:proofErr w:type="gramEnd"/>
        <w:r w:rsidRPr="00592123">
          <w:rPr>
            <w:lang w:val="en-US"/>
          </w:rPr>
          <w:t>0];</w:t>
        </w:r>
      </w:ins>
    </w:p>
    <w:p w14:paraId="2F4FC7AE" w14:textId="77777777" w:rsidR="00592123" w:rsidRPr="00592123" w:rsidRDefault="00592123" w:rsidP="00592123">
      <w:pPr>
        <w:rPr>
          <w:ins w:id="1118" w:author="Deepika Mullagura"/>
          <w:lang w:val="en-US"/>
        </w:rPr>
      </w:pPr>
      <w:ins w:id="1119" w:author="Deepika Mullagura">
        <w:r w:rsidRPr="00592123">
          <w:rPr>
            <w:lang w:val="en-US"/>
          </w:rPr>
          <w:t xml:space="preserve">    </w:t>
        </w:r>
        <w:proofErr w:type="gramStart"/>
        <w:r w:rsidRPr="00592123">
          <w:rPr>
            <w:lang w:val="en-US"/>
          </w:rPr>
          <w:t>for(</w:t>
        </w:r>
        <w:proofErr w:type="gramEnd"/>
        <w:r w:rsidRPr="00592123">
          <w:rPr>
            <w:lang w:val="en-US"/>
          </w:rPr>
          <w:t xml:space="preserve">int </w:t>
        </w:r>
        <w:proofErr w:type="spellStart"/>
        <w:r w:rsidRPr="00592123">
          <w:rPr>
            <w:lang w:val="en-US"/>
          </w:rPr>
          <w:t>i</w:t>
        </w:r>
        <w:proofErr w:type="spellEnd"/>
        <w:r w:rsidRPr="00592123">
          <w:rPr>
            <w:lang w:val="en-US"/>
          </w:rPr>
          <w:t>=1;i&lt;</w:t>
        </w:r>
        <w:proofErr w:type="spellStart"/>
        <w:r w:rsidRPr="00592123">
          <w:rPr>
            <w:lang w:val="en-US"/>
          </w:rPr>
          <w:t>n;i</w:t>
        </w:r>
        <w:proofErr w:type="spellEnd"/>
        <w:r w:rsidRPr="00592123">
          <w:rPr>
            <w:lang w:val="en-US"/>
          </w:rPr>
          <w:t>++)</w:t>
        </w:r>
      </w:ins>
    </w:p>
    <w:p w14:paraId="22AC3162" w14:textId="77777777" w:rsidR="00592123" w:rsidRPr="00592123" w:rsidRDefault="00592123" w:rsidP="00592123">
      <w:pPr>
        <w:rPr>
          <w:ins w:id="1120" w:author="Deepika Mullagura"/>
          <w:lang w:val="en-US"/>
        </w:rPr>
      </w:pPr>
      <w:ins w:id="1121" w:author="Deepika Mullagura">
        <w:r w:rsidRPr="00592123">
          <w:rPr>
            <w:lang w:val="en-US"/>
          </w:rPr>
          <w:t xml:space="preserve">    {</w:t>
        </w:r>
      </w:ins>
    </w:p>
    <w:p w14:paraId="42EF47E8" w14:textId="77777777" w:rsidR="00592123" w:rsidRPr="00592123" w:rsidRDefault="00592123" w:rsidP="00592123">
      <w:pPr>
        <w:rPr>
          <w:ins w:id="1122" w:author="Deepika Mullagura"/>
          <w:lang w:val="en-US"/>
        </w:rPr>
      </w:pPr>
      <w:ins w:id="1123" w:author="Deepika Mullagura">
        <w:r w:rsidRPr="00592123">
          <w:rPr>
            <w:lang w:val="en-US"/>
          </w:rPr>
          <w:t xml:space="preserve">        if(a[</w:t>
        </w:r>
        <w:proofErr w:type="spellStart"/>
        <w:r w:rsidRPr="00592123">
          <w:rPr>
            <w:lang w:val="en-US"/>
          </w:rPr>
          <w:t>i</w:t>
        </w:r>
        <w:proofErr w:type="spellEnd"/>
        <w:r w:rsidRPr="00592123">
          <w:rPr>
            <w:lang w:val="en-US"/>
          </w:rPr>
          <w:t>]&gt;max)</w:t>
        </w:r>
      </w:ins>
    </w:p>
    <w:p w14:paraId="70A657CF" w14:textId="77777777" w:rsidR="00592123" w:rsidRPr="00592123" w:rsidRDefault="00592123" w:rsidP="00592123">
      <w:pPr>
        <w:rPr>
          <w:ins w:id="1124" w:author="Deepika Mullagura"/>
          <w:lang w:val="en-US"/>
        </w:rPr>
      </w:pPr>
      <w:ins w:id="1125" w:author="Deepika Mullagura">
        <w:r w:rsidRPr="00592123">
          <w:rPr>
            <w:lang w:val="en-US"/>
          </w:rPr>
          <w:t xml:space="preserve">            max=a[</w:t>
        </w:r>
        <w:proofErr w:type="spellStart"/>
        <w:r w:rsidRPr="00592123">
          <w:rPr>
            <w:lang w:val="en-US"/>
          </w:rPr>
          <w:t>i</w:t>
        </w:r>
        <w:proofErr w:type="spellEnd"/>
        <w:r w:rsidRPr="00592123">
          <w:rPr>
            <w:lang w:val="en-US"/>
          </w:rPr>
          <w:t>];</w:t>
        </w:r>
      </w:ins>
    </w:p>
    <w:p w14:paraId="388399CF" w14:textId="77777777" w:rsidR="00592123" w:rsidRPr="00592123" w:rsidRDefault="00592123" w:rsidP="00592123">
      <w:pPr>
        <w:rPr>
          <w:ins w:id="1126" w:author="Deepika Mullagura"/>
          <w:lang w:val="en-US"/>
        </w:rPr>
      </w:pPr>
      <w:ins w:id="1127" w:author="Deepika Mullagura">
        <w:r w:rsidRPr="00592123">
          <w:rPr>
            <w:lang w:val="en-US"/>
          </w:rPr>
          <w:t xml:space="preserve">    }</w:t>
        </w:r>
      </w:ins>
    </w:p>
    <w:p w14:paraId="2BB06C8C" w14:textId="77777777" w:rsidR="00592123" w:rsidRPr="00592123" w:rsidRDefault="00592123" w:rsidP="00592123">
      <w:pPr>
        <w:rPr>
          <w:ins w:id="1128" w:author="Deepika Mullagura"/>
          <w:lang w:val="en-US"/>
        </w:rPr>
      </w:pPr>
      <w:ins w:id="1129" w:author="Deepika Mullagura">
        <w:r w:rsidRPr="00592123">
          <w:rPr>
            <w:lang w:val="en-US"/>
          </w:rPr>
          <w:t xml:space="preserve">    return max;</w:t>
        </w:r>
      </w:ins>
    </w:p>
    <w:p w14:paraId="2A41023D" w14:textId="77777777" w:rsidR="00592123" w:rsidRPr="00592123" w:rsidRDefault="00592123" w:rsidP="00592123">
      <w:pPr>
        <w:rPr>
          <w:ins w:id="1130" w:author="Deepika Mullagura"/>
          <w:lang w:val="en-US"/>
        </w:rPr>
      </w:pPr>
      <w:ins w:id="1131" w:author="Deepika Mullagura">
        <w:r w:rsidRPr="00592123">
          <w:rPr>
            <w:lang w:val="en-US"/>
          </w:rPr>
          <w:t>}</w:t>
        </w:r>
      </w:ins>
    </w:p>
    <w:p w14:paraId="1AFFADA9" w14:textId="77777777" w:rsidR="00592123" w:rsidRPr="00592123" w:rsidRDefault="00592123" w:rsidP="00592123">
      <w:pPr>
        <w:rPr>
          <w:ins w:id="1132" w:author="Deepika Mullagura"/>
          <w:lang w:val="en-US"/>
        </w:rPr>
      </w:pPr>
      <w:ins w:id="1133" w:author="Deepika Mullagura">
        <w:r w:rsidRPr="00592123">
          <w:rPr>
            <w:lang w:val="en-US"/>
          </w:rPr>
          <w:t xml:space="preserve">void </w:t>
        </w:r>
        <w:proofErr w:type="spellStart"/>
        <w:proofErr w:type="gramStart"/>
        <w:r w:rsidRPr="00592123">
          <w:rPr>
            <w:lang w:val="en-US"/>
          </w:rPr>
          <w:t>countsort</w:t>
        </w:r>
        <w:proofErr w:type="spellEnd"/>
        <w:r w:rsidRPr="00592123">
          <w:rPr>
            <w:lang w:val="en-US"/>
          </w:rPr>
          <w:t>(</w:t>
        </w:r>
        <w:proofErr w:type="gramEnd"/>
        <w:r w:rsidRPr="00592123">
          <w:rPr>
            <w:lang w:val="en-US"/>
          </w:rPr>
          <w:t>char a[],int n)</w:t>
        </w:r>
      </w:ins>
    </w:p>
    <w:p w14:paraId="5DB5FB84" w14:textId="77777777" w:rsidR="00592123" w:rsidRPr="00592123" w:rsidRDefault="00592123" w:rsidP="00592123">
      <w:pPr>
        <w:rPr>
          <w:ins w:id="1134" w:author="Deepika Mullagura"/>
          <w:lang w:val="en-US"/>
        </w:rPr>
      </w:pPr>
      <w:ins w:id="1135" w:author="Deepika Mullagura">
        <w:r w:rsidRPr="00592123">
          <w:rPr>
            <w:lang w:val="en-US"/>
          </w:rPr>
          <w:t>{</w:t>
        </w:r>
      </w:ins>
    </w:p>
    <w:p w14:paraId="297EEFF7" w14:textId="77777777" w:rsidR="00592123" w:rsidRPr="00592123" w:rsidRDefault="00592123" w:rsidP="00592123">
      <w:pPr>
        <w:rPr>
          <w:ins w:id="1136" w:author="Deepika Mullagura"/>
          <w:lang w:val="en-US"/>
        </w:rPr>
      </w:pPr>
      <w:ins w:id="1137" w:author="Deepika Mullagura">
        <w:r w:rsidRPr="00592123">
          <w:rPr>
            <w:lang w:val="en-US"/>
          </w:rPr>
          <w:t xml:space="preserve">    int output[n+1];</w:t>
        </w:r>
      </w:ins>
    </w:p>
    <w:p w14:paraId="05C8979F" w14:textId="77777777" w:rsidR="00592123" w:rsidRPr="00592123" w:rsidRDefault="00592123" w:rsidP="00592123">
      <w:pPr>
        <w:rPr>
          <w:ins w:id="1138" w:author="Deepika Mullagura"/>
          <w:lang w:val="en-US"/>
        </w:rPr>
      </w:pPr>
      <w:ins w:id="1139" w:author="Deepika Mullagura">
        <w:r w:rsidRPr="00592123">
          <w:rPr>
            <w:lang w:val="en-US"/>
          </w:rPr>
          <w:t xml:space="preserve">    char max=</w:t>
        </w:r>
        <w:proofErr w:type="spellStart"/>
        <w:r w:rsidRPr="00592123">
          <w:rPr>
            <w:lang w:val="en-US"/>
          </w:rPr>
          <w:t>getmax</w:t>
        </w:r>
        <w:proofErr w:type="spellEnd"/>
        <w:r w:rsidRPr="00592123">
          <w:rPr>
            <w:lang w:val="en-US"/>
          </w:rPr>
          <w:t>(</w:t>
        </w:r>
        <w:proofErr w:type="spellStart"/>
        <w:proofErr w:type="gramStart"/>
        <w:r w:rsidRPr="00592123">
          <w:rPr>
            <w:lang w:val="en-US"/>
          </w:rPr>
          <w:t>a,n</w:t>
        </w:r>
        <w:proofErr w:type="spellEnd"/>
        <w:proofErr w:type="gramEnd"/>
        <w:r w:rsidRPr="00592123">
          <w:rPr>
            <w:lang w:val="en-US"/>
          </w:rPr>
          <w:t>);</w:t>
        </w:r>
      </w:ins>
    </w:p>
    <w:p w14:paraId="7B6D6DC6" w14:textId="77777777" w:rsidR="00592123" w:rsidRPr="00592123" w:rsidRDefault="00592123" w:rsidP="00592123">
      <w:pPr>
        <w:rPr>
          <w:ins w:id="1140" w:author="Deepika Mullagura"/>
          <w:lang w:val="en-US"/>
        </w:rPr>
      </w:pPr>
      <w:ins w:id="1141" w:author="Deepika Mullagura">
        <w:r w:rsidRPr="00592123">
          <w:rPr>
            <w:lang w:val="en-US"/>
          </w:rPr>
          <w:t xml:space="preserve">    int count[max+1];</w:t>
        </w:r>
      </w:ins>
    </w:p>
    <w:p w14:paraId="30193BEB" w14:textId="77777777" w:rsidR="00592123" w:rsidRPr="00592123" w:rsidRDefault="00592123" w:rsidP="00592123">
      <w:pPr>
        <w:rPr>
          <w:ins w:id="1142" w:author="Deepika Mullagura"/>
          <w:lang w:val="en-US"/>
        </w:rPr>
      </w:pPr>
      <w:ins w:id="1143" w:author="Deepika Mullagura">
        <w:r w:rsidRPr="00592123">
          <w:rPr>
            <w:lang w:val="en-US"/>
          </w:rPr>
          <w:t xml:space="preserve">    </w:t>
        </w:r>
        <w:proofErr w:type="gramStart"/>
        <w:r w:rsidRPr="00592123">
          <w:rPr>
            <w:lang w:val="en-US"/>
          </w:rPr>
          <w:t>for(</w:t>
        </w:r>
        <w:proofErr w:type="gramEnd"/>
        <w:r w:rsidRPr="00592123">
          <w:rPr>
            <w:lang w:val="en-US"/>
          </w:rPr>
          <w:t xml:space="preserve">int </w:t>
        </w:r>
        <w:proofErr w:type="spellStart"/>
        <w:r w:rsidRPr="00592123">
          <w:rPr>
            <w:lang w:val="en-US"/>
          </w:rPr>
          <w:t>i</w:t>
        </w:r>
        <w:proofErr w:type="spellEnd"/>
        <w:r w:rsidRPr="00592123">
          <w:rPr>
            <w:lang w:val="en-US"/>
          </w:rPr>
          <w:t>=0;i&lt;=max;++</w:t>
        </w:r>
        <w:proofErr w:type="spellStart"/>
        <w:r w:rsidRPr="00592123">
          <w:rPr>
            <w:lang w:val="en-US"/>
          </w:rPr>
          <w:t>i</w:t>
        </w:r>
        <w:proofErr w:type="spellEnd"/>
        <w:r w:rsidRPr="00592123">
          <w:rPr>
            <w:lang w:val="en-US"/>
          </w:rPr>
          <w:t>)</w:t>
        </w:r>
      </w:ins>
    </w:p>
    <w:p w14:paraId="531C6AEE" w14:textId="77777777" w:rsidR="00592123" w:rsidRPr="00592123" w:rsidRDefault="00592123" w:rsidP="00592123">
      <w:pPr>
        <w:rPr>
          <w:ins w:id="1144" w:author="Deepika Mullagura"/>
          <w:lang w:val="en-US"/>
        </w:rPr>
      </w:pPr>
      <w:ins w:id="1145" w:author="Deepika Mullagura">
        <w:r w:rsidRPr="00592123">
          <w:rPr>
            <w:lang w:val="en-US"/>
          </w:rPr>
          <w:t xml:space="preserve">    {</w:t>
        </w:r>
      </w:ins>
    </w:p>
    <w:p w14:paraId="043F0E06" w14:textId="77777777" w:rsidR="00592123" w:rsidRPr="00592123" w:rsidRDefault="00592123" w:rsidP="00592123">
      <w:pPr>
        <w:rPr>
          <w:ins w:id="1146" w:author="Deepika Mullagura"/>
          <w:lang w:val="en-US"/>
        </w:rPr>
      </w:pPr>
      <w:ins w:id="1147" w:author="Deepika Mullagura">
        <w:r w:rsidRPr="00592123">
          <w:rPr>
            <w:lang w:val="en-US"/>
          </w:rPr>
          <w:t xml:space="preserve">        count[</w:t>
        </w:r>
        <w:proofErr w:type="spellStart"/>
        <w:r w:rsidRPr="00592123">
          <w:rPr>
            <w:lang w:val="en-US"/>
          </w:rPr>
          <w:t>i</w:t>
        </w:r>
        <w:proofErr w:type="spellEnd"/>
        <w:r w:rsidRPr="00592123">
          <w:rPr>
            <w:lang w:val="en-US"/>
          </w:rPr>
          <w:t>]=0;</w:t>
        </w:r>
      </w:ins>
    </w:p>
    <w:p w14:paraId="02099C54" w14:textId="77777777" w:rsidR="00592123" w:rsidRPr="00592123" w:rsidRDefault="00592123" w:rsidP="00592123">
      <w:pPr>
        <w:rPr>
          <w:ins w:id="1148" w:author="Deepika Mullagura"/>
          <w:lang w:val="en-US"/>
        </w:rPr>
      </w:pPr>
      <w:ins w:id="1149" w:author="Deepika Mullagura">
        <w:r w:rsidRPr="00592123">
          <w:rPr>
            <w:lang w:val="en-US"/>
          </w:rPr>
          <w:t xml:space="preserve">    }</w:t>
        </w:r>
      </w:ins>
    </w:p>
    <w:p w14:paraId="45BEF312" w14:textId="77777777" w:rsidR="00592123" w:rsidRPr="00592123" w:rsidRDefault="00592123" w:rsidP="00592123">
      <w:pPr>
        <w:rPr>
          <w:ins w:id="1150" w:author="Deepika Mullagura"/>
          <w:lang w:val="en-US"/>
        </w:rPr>
      </w:pPr>
      <w:ins w:id="1151" w:author="Deepika Mullagura">
        <w:r w:rsidRPr="00592123">
          <w:rPr>
            <w:lang w:val="en-US"/>
          </w:rPr>
          <w:t xml:space="preserve">    </w:t>
        </w:r>
        <w:proofErr w:type="gramStart"/>
        <w:r w:rsidRPr="00592123">
          <w:rPr>
            <w:lang w:val="en-US"/>
          </w:rPr>
          <w:t>for(</w:t>
        </w:r>
        <w:proofErr w:type="gramEnd"/>
        <w:r w:rsidRPr="00592123">
          <w:rPr>
            <w:lang w:val="en-US"/>
          </w:rPr>
          <w:t xml:space="preserve">int </w:t>
        </w:r>
        <w:proofErr w:type="spellStart"/>
        <w:r w:rsidRPr="00592123">
          <w:rPr>
            <w:lang w:val="en-US"/>
          </w:rPr>
          <w:t>i</w:t>
        </w:r>
        <w:proofErr w:type="spellEnd"/>
        <w:r w:rsidRPr="00592123">
          <w:rPr>
            <w:lang w:val="en-US"/>
          </w:rPr>
          <w:t>=0;i&lt;</w:t>
        </w:r>
        <w:proofErr w:type="spellStart"/>
        <w:r w:rsidRPr="00592123">
          <w:rPr>
            <w:lang w:val="en-US"/>
          </w:rPr>
          <w:t>n;i</w:t>
        </w:r>
        <w:proofErr w:type="spellEnd"/>
        <w:r w:rsidRPr="00592123">
          <w:rPr>
            <w:lang w:val="en-US"/>
          </w:rPr>
          <w:t>++)</w:t>
        </w:r>
      </w:ins>
    </w:p>
    <w:p w14:paraId="497FC7FE" w14:textId="77777777" w:rsidR="00592123" w:rsidRPr="00592123" w:rsidRDefault="00592123" w:rsidP="00592123">
      <w:pPr>
        <w:rPr>
          <w:ins w:id="1152" w:author="Deepika Mullagura"/>
          <w:lang w:val="en-US"/>
        </w:rPr>
      </w:pPr>
      <w:ins w:id="1153" w:author="Deepika Mullagura">
        <w:r w:rsidRPr="00592123">
          <w:rPr>
            <w:lang w:val="en-US"/>
          </w:rPr>
          <w:t xml:space="preserve">    {</w:t>
        </w:r>
      </w:ins>
    </w:p>
    <w:p w14:paraId="46282C92" w14:textId="77777777" w:rsidR="00592123" w:rsidRPr="00592123" w:rsidRDefault="00592123" w:rsidP="00592123">
      <w:pPr>
        <w:rPr>
          <w:ins w:id="1154" w:author="Deepika Mullagura"/>
          <w:lang w:val="en-US"/>
        </w:rPr>
      </w:pPr>
      <w:ins w:id="1155" w:author="Deepika Mullagura">
        <w:r w:rsidRPr="00592123">
          <w:rPr>
            <w:lang w:val="en-US"/>
          </w:rPr>
          <w:t xml:space="preserve">        count[a[</w:t>
        </w:r>
        <w:proofErr w:type="spellStart"/>
        <w:r w:rsidRPr="00592123">
          <w:rPr>
            <w:lang w:val="en-US"/>
          </w:rPr>
          <w:t>i</w:t>
        </w:r>
        <w:proofErr w:type="spellEnd"/>
        <w:proofErr w:type="gramStart"/>
        <w:r w:rsidRPr="00592123">
          <w:rPr>
            <w:lang w:val="en-US"/>
          </w:rPr>
          <w:t>]]+</w:t>
        </w:r>
        <w:proofErr w:type="gramEnd"/>
        <w:r w:rsidRPr="00592123">
          <w:rPr>
            <w:lang w:val="en-US"/>
          </w:rPr>
          <w:t>+;</w:t>
        </w:r>
      </w:ins>
    </w:p>
    <w:p w14:paraId="0E42B9F4" w14:textId="77777777" w:rsidR="00592123" w:rsidRPr="00592123" w:rsidRDefault="00592123" w:rsidP="00592123">
      <w:pPr>
        <w:rPr>
          <w:ins w:id="1156" w:author="Deepika Mullagura"/>
          <w:lang w:val="en-US"/>
        </w:rPr>
      </w:pPr>
      <w:ins w:id="1157" w:author="Deepika Mullagura">
        <w:r w:rsidRPr="00592123">
          <w:rPr>
            <w:lang w:val="en-US"/>
          </w:rPr>
          <w:t xml:space="preserve">    }</w:t>
        </w:r>
      </w:ins>
    </w:p>
    <w:p w14:paraId="30E4821C" w14:textId="77777777" w:rsidR="00592123" w:rsidRPr="00592123" w:rsidRDefault="00592123" w:rsidP="00592123">
      <w:pPr>
        <w:rPr>
          <w:ins w:id="1158" w:author="Deepika Mullagura"/>
          <w:lang w:val="en-US"/>
        </w:rPr>
      </w:pPr>
      <w:ins w:id="1159" w:author="Deepika Mullagura">
        <w:r w:rsidRPr="00592123">
          <w:rPr>
            <w:lang w:val="en-US"/>
          </w:rPr>
          <w:t xml:space="preserve">    int f=0;</w:t>
        </w:r>
      </w:ins>
    </w:p>
    <w:p w14:paraId="4960360D" w14:textId="77777777" w:rsidR="00592123" w:rsidRPr="00592123" w:rsidRDefault="00592123" w:rsidP="00592123">
      <w:pPr>
        <w:rPr>
          <w:ins w:id="1160" w:author="Deepika Mullagura"/>
          <w:lang w:val="en-US"/>
        </w:rPr>
      </w:pPr>
      <w:ins w:id="1161" w:author="Deepika Mullagura">
        <w:r w:rsidRPr="00592123">
          <w:rPr>
            <w:lang w:val="en-US"/>
          </w:rPr>
          <w:t xml:space="preserve">    int g=</w:t>
        </w:r>
        <w:proofErr w:type="gramStart"/>
        <w:r w:rsidRPr="00592123">
          <w:rPr>
            <w:lang w:val="en-US"/>
          </w:rPr>
          <w:t>count[</w:t>
        </w:r>
        <w:proofErr w:type="gramEnd"/>
        <w:r w:rsidRPr="00592123">
          <w:rPr>
            <w:lang w:val="en-US"/>
          </w:rPr>
          <w:t>0],</w:t>
        </w:r>
        <w:proofErr w:type="spellStart"/>
        <w:r w:rsidRPr="00592123">
          <w:rPr>
            <w:lang w:val="en-US"/>
          </w:rPr>
          <w:t>i</w:t>
        </w:r>
        <w:proofErr w:type="spellEnd"/>
        <w:r w:rsidRPr="00592123">
          <w:rPr>
            <w:lang w:val="en-US"/>
          </w:rPr>
          <w:t>;</w:t>
        </w:r>
      </w:ins>
    </w:p>
    <w:p w14:paraId="0B066E50" w14:textId="77777777" w:rsidR="00592123" w:rsidRPr="00592123" w:rsidRDefault="00592123" w:rsidP="00592123">
      <w:pPr>
        <w:rPr>
          <w:ins w:id="1162" w:author="Deepika Mullagura"/>
          <w:lang w:val="en-US"/>
        </w:rPr>
      </w:pPr>
      <w:ins w:id="1163" w:author="Deepika Mullagura">
        <w:r w:rsidRPr="00592123">
          <w:rPr>
            <w:lang w:val="en-US"/>
          </w:rPr>
          <w:lastRenderedPageBreak/>
          <w:t xml:space="preserve">    char </w:t>
        </w:r>
        <w:proofErr w:type="spellStart"/>
        <w:r w:rsidRPr="00592123">
          <w:rPr>
            <w:lang w:val="en-US"/>
          </w:rPr>
          <w:t>ans</w:t>
        </w:r>
        <w:proofErr w:type="spellEnd"/>
        <w:r w:rsidRPr="00592123">
          <w:rPr>
            <w:lang w:val="en-US"/>
          </w:rPr>
          <w:t>;</w:t>
        </w:r>
      </w:ins>
    </w:p>
    <w:p w14:paraId="10C2A185" w14:textId="77777777" w:rsidR="00592123" w:rsidRPr="00592123" w:rsidRDefault="00592123" w:rsidP="00592123">
      <w:pPr>
        <w:rPr>
          <w:ins w:id="1164" w:author="Deepika Mullagura"/>
          <w:lang w:val="en-US"/>
        </w:rPr>
      </w:pPr>
      <w:ins w:id="1165" w:author="Deepika Mullagura">
        <w:r w:rsidRPr="00592123">
          <w:rPr>
            <w:lang w:val="en-US"/>
          </w:rPr>
          <w:t xml:space="preserve">    for(</w:t>
        </w:r>
        <w:proofErr w:type="spellStart"/>
        <w:r w:rsidRPr="00592123">
          <w:rPr>
            <w:lang w:val="en-US"/>
          </w:rPr>
          <w:t>i</w:t>
        </w:r>
        <w:proofErr w:type="spellEnd"/>
        <w:r w:rsidRPr="00592123">
          <w:rPr>
            <w:lang w:val="en-US"/>
          </w:rPr>
          <w:t>=</w:t>
        </w:r>
        <w:proofErr w:type="gramStart"/>
        <w:r w:rsidRPr="00592123">
          <w:rPr>
            <w:lang w:val="en-US"/>
          </w:rPr>
          <w:t>1;i</w:t>
        </w:r>
        <w:proofErr w:type="gramEnd"/>
        <w:r w:rsidRPr="00592123">
          <w:rPr>
            <w:lang w:val="en-US"/>
          </w:rPr>
          <w:t>&lt;max+1;i++)</w:t>
        </w:r>
      </w:ins>
    </w:p>
    <w:p w14:paraId="15BB3679" w14:textId="77777777" w:rsidR="00592123" w:rsidRPr="00592123" w:rsidRDefault="00592123" w:rsidP="00592123">
      <w:pPr>
        <w:rPr>
          <w:ins w:id="1166" w:author="Deepika Mullagura"/>
          <w:lang w:val="en-US"/>
        </w:rPr>
      </w:pPr>
      <w:ins w:id="1167" w:author="Deepika Mullagura">
        <w:r w:rsidRPr="00592123">
          <w:rPr>
            <w:lang w:val="en-US"/>
          </w:rPr>
          <w:t xml:space="preserve">    {</w:t>
        </w:r>
      </w:ins>
    </w:p>
    <w:p w14:paraId="4A257A8D" w14:textId="77777777" w:rsidR="00592123" w:rsidRPr="00592123" w:rsidRDefault="00592123" w:rsidP="00592123">
      <w:pPr>
        <w:rPr>
          <w:ins w:id="1168" w:author="Deepika Mullagura"/>
          <w:lang w:val="en-US"/>
        </w:rPr>
      </w:pPr>
      <w:ins w:id="1169" w:author="Deepika Mullagura">
        <w:r w:rsidRPr="00592123">
          <w:rPr>
            <w:lang w:val="en-US"/>
          </w:rPr>
          <w:t xml:space="preserve">        if(count[</w:t>
        </w:r>
        <w:proofErr w:type="spellStart"/>
        <w:r w:rsidRPr="00592123">
          <w:rPr>
            <w:lang w:val="en-US"/>
          </w:rPr>
          <w:t>i</w:t>
        </w:r>
        <w:proofErr w:type="spellEnd"/>
        <w:r w:rsidRPr="00592123">
          <w:rPr>
            <w:lang w:val="en-US"/>
          </w:rPr>
          <w:t>]&gt;g)</w:t>
        </w:r>
      </w:ins>
    </w:p>
    <w:p w14:paraId="1ADB4EB6" w14:textId="77777777" w:rsidR="00592123" w:rsidRPr="00592123" w:rsidRDefault="00592123" w:rsidP="00592123">
      <w:pPr>
        <w:rPr>
          <w:ins w:id="1170" w:author="Deepika Mullagura"/>
          <w:lang w:val="en-US"/>
        </w:rPr>
      </w:pPr>
      <w:ins w:id="1171" w:author="Deepika Mullagura">
        <w:r w:rsidRPr="00592123">
          <w:rPr>
            <w:lang w:val="en-US"/>
          </w:rPr>
          <w:t xml:space="preserve">        {</w:t>
        </w:r>
      </w:ins>
    </w:p>
    <w:p w14:paraId="6A676DA3" w14:textId="77777777" w:rsidR="00592123" w:rsidRPr="00592123" w:rsidRDefault="00592123" w:rsidP="00592123">
      <w:pPr>
        <w:rPr>
          <w:ins w:id="1172" w:author="Deepika Mullagura"/>
          <w:lang w:val="en-US"/>
        </w:rPr>
      </w:pPr>
      <w:ins w:id="1173" w:author="Deepika Mullagura">
        <w:r w:rsidRPr="00592123">
          <w:rPr>
            <w:lang w:val="en-US"/>
          </w:rPr>
          <w:t xml:space="preserve">            f=1;</w:t>
        </w:r>
      </w:ins>
    </w:p>
    <w:p w14:paraId="1CE5F809" w14:textId="77777777" w:rsidR="00592123" w:rsidRPr="00592123" w:rsidRDefault="00592123" w:rsidP="00592123">
      <w:pPr>
        <w:rPr>
          <w:ins w:id="1174" w:author="Deepika Mullagura"/>
          <w:lang w:val="en-US"/>
        </w:rPr>
      </w:pPr>
      <w:ins w:id="1175" w:author="Deepika Mullagura">
        <w:r w:rsidRPr="00592123">
          <w:rPr>
            <w:lang w:val="en-US"/>
          </w:rPr>
          <w:t xml:space="preserve">            g=count[</w:t>
        </w:r>
        <w:proofErr w:type="spellStart"/>
        <w:r w:rsidRPr="00592123">
          <w:rPr>
            <w:lang w:val="en-US"/>
          </w:rPr>
          <w:t>i</w:t>
        </w:r>
        <w:proofErr w:type="spellEnd"/>
        <w:r w:rsidRPr="00592123">
          <w:rPr>
            <w:lang w:val="en-US"/>
          </w:rPr>
          <w:t>];</w:t>
        </w:r>
      </w:ins>
    </w:p>
    <w:p w14:paraId="3D692160" w14:textId="77777777" w:rsidR="00592123" w:rsidRPr="00592123" w:rsidRDefault="00592123" w:rsidP="00592123">
      <w:pPr>
        <w:rPr>
          <w:ins w:id="1176" w:author="Deepika Mullagura"/>
          <w:lang w:val="en-US"/>
        </w:rPr>
      </w:pPr>
      <w:ins w:id="1177" w:author="Deepika Mullagura">
        <w:r w:rsidRPr="00592123">
          <w:rPr>
            <w:lang w:val="en-US"/>
          </w:rPr>
          <w:t xml:space="preserve">            </w:t>
        </w:r>
        <w:proofErr w:type="spellStart"/>
        <w:r w:rsidRPr="00592123">
          <w:rPr>
            <w:lang w:val="en-US"/>
          </w:rPr>
          <w:t>ans</w:t>
        </w:r>
        <w:proofErr w:type="spellEnd"/>
        <w:r w:rsidRPr="00592123">
          <w:rPr>
            <w:lang w:val="en-US"/>
          </w:rPr>
          <w:t>=(char)</w:t>
        </w:r>
        <w:proofErr w:type="spellStart"/>
        <w:r w:rsidRPr="00592123">
          <w:rPr>
            <w:lang w:val="en-US"/>
          </w:rPr>
          <w:t>i</w:t>
        </w:r>
        <w:proofErr w:type="spellEnd"/>
        <w:r w:rsidRPr="00592123">
          <w:rPr>
            <w:lang w:val="en-US"/>
          </w:rPr>
          <w:t>;</w:t>
        </w:r>
      </w:ins>
    </w:p>
    <w:p w14:paraId="05322AE2" w14:textId="77777777" w:rsidR="00592123" w:rsidRPr="00592123" w:rsidRDefault="00592123" w:rsidP="00592123">
      <w:pPr>
        <w:rPr>
          <w:ins w:id="1178" w:author="Deepika Mullagura"/>
          <w:lang w:val="en-US"/>
        </w:rPr>
      </w:pPr>
      <w:ins w:id="1179" w:author="Deepika Mullagura">
        <w:r w:rsidRPr="00592123">
          <w:rPr>
            <w:lang w:val="en-US"/>
          </w:rPr>
          <w:t xml:space="preserve">        }</w:t>
        </w:r>
      </w:ins>
    </w:p>
    <w:p w14:paraId="70A3CCC2" w14:textId="77777777" w:rsidR="00592123" w:rsidRPr="00592123" w:rsidRDefault="00592123" w:rsidP="00592123">
      <w:pPr>
        <w:rPr>
          <w:ins w:id="1180" w:author="Deepika Mullagura"/>
          <w:lang w:val="en-US"/>
        </w:rPr>
      </w:pPr>
      <w:ins w:id="1181" w:author="Deepika Mullagura">
        <w:r w:rsidRPr="00592123">
          <w:rPr>
            <w:lang w:val="en-US"/>
          </w:rPr>
          <w:t xml:space="preserve">    }</w:t>
        </w:r>
      </w:ins>
    </w:p>
    <w:p w14:paraId="56F31234" w14:textId="77777777" w:rsidR="00592123" w:rsidRPr="00592123" w:rsidRDefault="00592123" w:rsidP="00592123">
      <w:pPr>
        <w:rPr>
          <w:ins w:id="1182" w:author="Deepika Mullagura"/>
          <w:lang w:val="en-US"/>
        </w:rPr>
      </w:pPr>
      <w:ins w:id="1183" w:author="Deepika Mullagura">
        <w:r w:rsidRPr="00592123">
          <w:rPr>
            <w:lang w:val="en-US"/>
          </w:rPr>
          <w:t xml:space="preserve">    if(g==1)</w:t>
        </w:r>
      </w:ins>
    </w:p>
    <w:p w14:paraId="460E4C1A" w14:textId="77777777" w:rsidR="00592123" w:rsidRPr="00592123" w:rsidRDefault="00592123" w:rsidP="00592123">
      <w:pPr>
        <w:rPr>
          <w:ins w:id="1184" w:author="Deepika Mullagura"/>
          <w:lang w:val="en-US"/>
        </w:rPr>
      </w:pPr>
      <w:ins w:id="1185" w:author="Deepika Mullagura">
        <w:r w:rsidRPr="00592123">
          <w:rPr>
            <w:lang w:val="en-US"/>
          </w:rPr>
          <w:t xml:space="preserve">        cout&lt;&lt;"No Duplicates present"&lt;&lt;endl;</w:t>
        </w:r>
      </w:ins>
    </w:p>
    <w:p w14:paraId="2D8A5AE9" w14:textId="77777777" w:rsidR="00592123" w:rsidRPr="00592123" w:rsidRDefault="00592123" w:rsidP="00592123">
      <w:pPr>
        <w:rPr>
          <w:ins w:id="1186" w:author="Deepika Mullagura"/>
          <w:lang w:val="en-US"/>
        </w:rPr>
      </w:pPr>
      <w:ins w:id="1187" w:author="Deepika Mullagura">
        <w:r w:rsidRPr="00592123">
          <w:rPr>
            <w:lang w:val="en-US"/>
          </w:rPr>
          <w:t xml:space="preserve">    else</w:t>
        </w:r>
      </w:ins>
    </w:p>
    <w:p w14:paraId="2FCE71D7" w14:textId="77777777" w:rsidR="00592123" w:rsidRPr="00592123" w:rsidRDefault="00592123" w:rsidP="00592123">
      <w:pPr>
        <w:rPr>
          <w:ins w:id="1188" w:author="Deepika Mullagura"/>
          <w:lang w:val="en-US"/>
        </w:rPr>
      </w:pPr>
      <w:ins w:id="1189" w:author="Deepika Mullagura">
        <w:r w:rsidRPr="00592123">
          <w:rPr>
            <w:lang w:val="en-US"/>
          </w:rPr>
          <w:t xml:space="preserve">        cout&lt;&lt;"max </w:t>
        </w:r>
        <w:proofErr w:type="spellStart"/>
        <w:r w:rsidRPr="00592123">
          <w:rPr>
            <w:lang w:val="en-US"/>
          </w:rPr>
          <w:t>occurance</w:t>
        </w:r>
        <w:proofErr w:type="spellEnd"/>
        <w:r w:rsidRPr="00592123">
          <w:rPr>
            <w:lang w:val="en-US"/>
          </w:rPr>
          <w:t xml:space="preserve"> character is "&lt;&lt;</w:t>
        </w:r>
        <w:proofErr w:type="spellStart"/>
        <w:r w:rsidRPr="00592123">
          <w:rPr>
            <w:lang w:val="en-US"/>
          </w:rPr>
          <w:t>ans</w:t>
        </w:r>
        <w:proofErr w:type="spellEnd"/>
        <w:r w:rsidRPr="00592123">
          <w:rPr>
            <w:lang w:val="en-US"/>
          </w:rPr>
          <w:t xml:space="preserve">&lt;&lt;" and </w:t>
        </w:r>
        <w:proofErr w:type="spellStart"/>
        <w:r w:rsidRPr="00592123">
          <w:rPr>
            <w:lang w:val="en-US"/>
          </w:rPr>
          <w:t>occurance</w:t>
        </w:r>
        <w:proofErr w:type="spellEnd"/>
        <w:r w:rsidRPr="00592123">
          <w:rPr>
            <w:lang w:val="en-US"/>
          </w:rPr>
          <w:t xml:space="preserve"> is "&lt;&lt;g&lt;&lt;endl;</w:t>
        </w:r>
      </w:ins>
    </w:p>
    <w:p w14:paraId="1DF20CBD" w14:textId="77777777" w:rsidR="00592123" w:rsidRPr="00592123" w:rsidRDefault="00592123" w:rsidP="00592123">
      <w:pPr>
        <w:rPr>
          <w:ins w:id="1190" w:author="Deepika Mullagura"/>
          <w:lang w:val="en-US"/>
        </w:rPr>
      </w:pPr>
      <w:ins w:id="1191" w:author="Deepika Mullagura">
        <w:r w:rsidRPr="00592123">
          <w:rPr>
            <w:lang w:val="en-US"/>
          </w:rPr>
          <w:t>}</w:t>
        </w:r>
      </w:ins>
    </w:p>
    <w:p w14:paraId="69DF7B03" w14:textId="77777777" w:rsidR="00592123" w:rsidRPr="00592123" w:rsidRDefault="00592123" w:rsidP="00592123">
      <w:pPr>
        <w:rPr>
          <w:ins w:id="1192" w:author="Deepika Mullagura"/>
          <w:lang w:val="en-US"/>
        </w:rPr>
      </w:pPr>
      <w:ins w:id="1193" w:author="Deepika Mullagura">
        <w:r w:rsidRPr="00592123">
          <w:rPr>
            <w:lang w:val="en-US"/>
          </w:rPr>
          <w:t xml:space="preserve">void </w:t>
        </w:r>
        <w:proofErr w:type="spellStart"/>
        <w:proofErr w:type="gramStart"/>
        <w:r w:rsidRPr="00592123">
          <w:rPr>
            <w:lang w:val="en-US"/>
          </w:rPr>
          <w:t>printarr</w:t>
        </w:r>
        <w:proofErr w:type="spellEnd"/>
        <w:r w:rsidRPr="00592123">
          <w:rPr>
            <w:lang w:val="en-US"/>
          </w:rPr>
          <w:t>(</w:t>
        </w:r>
        <w:proofErr w:type="gramEnd"/>
        <w:r w:rsidRPr="00592123">
          <w:rPr>
            <w:lang w:val="en-US"/>
          </w:rPr>
          <w:t>char a[],int n)</w:t>
        </w:r>
      </w:ins>
    </w:p>
    <w:p w14:paraId="3D7EFF73" w14:textId="77777777" w:rsidR="00592123" w:rsidRPr="00592123" w:rsidRDefault="00592123" w:rsidP="00592123">
      <w:pPr>
        <w:rPr>
          <w:ins w:id="1194" w:author="Deepika Mullagura"/>
          <w:lang w:val="en-US"/>
        </w:rPr>
      </w:pPr>
      <w:ins w:id="1195" w:author="Deepika Mullagura">
        <w:r w:rsidRPr="00592123">
          <w:rPr>
            <w:lang w:val="en-US"/>
          </w:rPr>
          <w:t>{</w:t>
        </w:r>
      </w:ins>
    </w:p>
    <w:p w14:paraId="4C1AC50E" w14:textId="77777777" w:rsidR="00592123" w:rsidRPr="00592123" w:rsidRDefault="00592123" w:rsidP="00592123">
      <w:pPr>
        <w:rPr>
          <w:ins w:id="1196" w:author="Deepika Mullagura"/>
          <w:lang w:val="en-US"/>
        </w:rPr>
      </w:pPr>
      <w:ins w:id="1197" w:author="Deepika Mullagura">
        <w:r w:rsidRPr="00592123">
          <w:rPr>
            <w:lang w:val="en-US"/>
          </w:rPr>
          <w:t xml:space="preserve">    int </w:t>
        </w:r>
        <w:proofErr w:type="spellStart"/>
        <w:r w:rsidRPr="00592123">
          <w:rPr>
            <w:lang w:val="en-US"/>
          </w:rPr>
          <w:t>i</w:t>
        </w:r>
        <w:proofErr w:type="spellEnd"/>
        <w:r w:rsidRPr="00592123">
          <w:rPr>
            <w:lang w:val="en-US"/>
          </w:rPr>
          <w:t>;</w:t>
        </w:r>
      </w:ins>
    </w:p>
    <w:p w14:paraId="3A06819A" w14:textId="77777777" w:rsidR="00592123" w:rsidRPr="00592123" w:rsidRDefault="00592123" w:rsidP="00592123">
      <w:pPr>
        <w:rPr>
          <w:ins w:id="1198" w:author="Deepika Mullagura"/>
          <w:lang w:val="en-US"/>
        </w:rPr>
      </w:pPr>
      <w:ins w:id="1199" w:author="Deepika Mullagura">
        <w:r w:rsidRPr="00592123">
          <w:rPr>
            <w:lang w:val="en-US"/>
          </w:rPr>
          <w:t xml:space="preserve">    for (</w:t>
        </w:r>
        <w:proofErr w:type="spellStart"/>
        <w:r w:rsidRPr="00592123">
          <w:rPr>
            <w:lang w:val="en-US"/>
          </w:rPr>
          <w:t>i</w:t>
        </w:r>
        <w:proofErr w:type="spellEnd"/>
        <w:r w:rsidRPr="00592123">
          <w:rPr>
            <w:lang w:val="en-US"/>
          </w:rPr>
          <w:t>=</w:t>
        </w:r>
        <w:proofErr w:type="gramStart"/>
        <w:r w:rsidRPr="00592123">
          <w:rPr>
            <w:lang w:val="en-US"/>
          </w:rPr>
          <w:t>0;i</w:t>
        </w:r>
        <w:proofErr w:type="gramEnd"/>
        <w:r w:rsidRPr="00592123">
          <w:rPr>
            <w:lang w:val="en-US"/>
          </w:rPr>
          <w:t>&lt;</w:t>
        </w:r>
        <w:proofErr w:type="spellStart"/>
        <w:r w:rsidRPr="00592123">
          <w:rPr>
            <w:lang w:val="en-US"/>
          </w:rPr>
          <w:t>n;i</w:t>
        </w:r>
        <w:proofErr w:type="spellEnd"/>
        <w:r w:rsidRPr="00592123">
          <w:rPr>
            <w:lang w:val="en-US"/>
          </w:rPr>
          <w:t>++)</w:t>
        </w:r>
      </w:ins>
    </w:p>
    <w:p w14:paraId="26A6D0C8" w14:textId="77777777" w:rsidR="00592123" w:rsidRPr="00592123" w:rsidRDefault="00592123" w:rsidP="00592123">
      <w:pPr>
        <w:rPr>
          <w:ins w:id="1200" w:author="Deepika Mullagura"/>
          <w:lang w:val="en-US"/>
        </w:rPr>
      </w:pPr>
      <w:ins w:id="1201" w:author="Deepika Mullagura">
        <w:r w:rsidRPr="00592123">
          <w:rPr>
            <w:lang w:val="en-US"/>
          </w:rPr>
          <w:t xml:space="preserve">        cout&lt;&lt;a[</w:t>
        </w:r>
        <w:proofErr w:type="spellStart"/>
        <w:r w:rsidRPr="00592123">
          <w:rPr>
            <w:lang w:val="en-US"/>
          </w:rPr>
          <w:t>i</w:t>
        </w:r>
        <w:proofErr w:type="spellEnd"/>
        <w:r w:rsidRPr="00592123">
          <w:rPr>
            <w:lang w:val="en-US"/>
          </w:rPr>
          <w:t>]&lt;&lt;endl;</w:t>
        </w:r>
      </w:ins>
    </w:p>
    <w:p w14:paraId="68A44858" w14:textId="77777777" w:rsidR="00592123" w:rsidRPr="00592123" w:rsidRDefault="00592123" w:rsidP="00592123">
      <w:pPr>
        <w:rPr>
          <w:ins w:id="1202" w:author="Deepika Mullagura"/>
          <w:lang w:val="en-US"/>
        </w:rPr>
      </w:pPr>
      <w:ins w:id="1203" w:author="Deepika Mullagura">
        <w:r w:rsidRPr="00592123">
          <w:rPr>
            <w:lang w:val="en-US"/>
          </w:rPr>
          <w:t>}</w:t>
        </w:r>
      </w:ins>
    </w:p>
    <w:p w14:paraId="017840F3" w14:textId="77777777" w:rsidR="00592123" w:rsidRPr="00592123" w:rsidRDefault="00592123" w:rsidP="00592123">
      <w:pPr>
        <w:rPr>
          <w:ins w:id="1204" w:author="Deepika Mullagura"/>
          <w:lang w:val="en-US"/>
        </w:rPr>
      </w:pPr>
      <w:ins w:id="1205" w:author="Deepika Mullagura">
        <w:r w:rsidRPr="00592123">
          <w:rPr>
            <w:lang w:val="en-US"/>
          </w:rPr>
          <w:t xml:space="preserve">int </w:t>
        </w:r>
        <w:proofErr w:type="gramStart"/>
        <w:r w:rsidRPr="00592123">
          <w:rPr>
            <w:lang w:val="en-US"/>
          </w:rPr>
          <w:t>main(</w:t>
        </w:r>
        <w:proofErr w:type="gramEnd"/>
        <w:r w:rsidRPr="00592123">
          <w:rPr>
            <w:lang w:val="en-US"/>
          </w:rPr>
          <w:t>)</w:t>
        </w:r>
      </w:ins>
    </w:p>
    <w:p w14:paraId="7D6049BE" w14:textId="77777777" w:rsidR="00592123" w:rsidRPr="00592123" w:rsidRDefault="00592123" w:rsidP="00592123">
      <w:pPr>
        <w:rPr>
          <w:ins w:id="1206" w:author="Deepika Mullagura"/>
          <w:lang w:val="en-US"/>
        </w:rPr>
      </w:pPr>
      <w:ins w:id="1207" w:author="Deepika Mullagura">
        <w:r w:rsidRPr="00592123">
          <w:rPr>
            <w:lang w:val="en-US"/>
          </w:rPr>
          <w:t>{</w:t>
        </w:r>
      </w:ins>
    </w:p>
    <w:p w14:paraId="71FA0950" w14:textId="77777777" w:rsidR="00592123" w:rsidRPr="00592123" w:rsidRDefault="00592123" w:rsidP="00592123">
      <w:pPr>
        <w:rPr>
          <w:ins w:id="1208" w:author="Deepika Mullagura"/>
          <w:lang w:val="en-US"/>
        </w:rPr>
      </w:pPr>
      <w:ins w:id="1209" w:author="Deepika Mullagura">
        <w:r w:rsidRPr="00592123">
          <w:rPr>
            <w:lang w:val="en-US"/>
          </w:rPr>
          <w:t xml:space="preserve">    int </w:t>
        </w:r>
        <w:proofErr w:type="spellStart"/>
        <w:proofErr w:type="gramStart"/>
        <w:r w:rsidRPr="00592123">
          <w:rPr>
            <w:lang w:val="en-US"/>
          </w:rPr>
          <w:t>t,n</w:t>
        </w:r>
        <w:proofErr w:type="spellEnd"/>
        <w:proofErr w:type="gramEnd"/>
        <w:r w:rsidRPr="00592123">
          <w:rPr>
            <w:lang w:val="en-US"/>
          </w:rPr>
          <w:t>;</w:t>
        </w:r>
      </w:ins>
    </w:p>
    <w:p w14:paraId="20444138" w14:textId="77777777" w:rsidR="00592123" w:rsidRPr="00592123" w:rsidRDefault="00592123" w:rsidP="00592123">
      <w:pPr>
        <w:rPr>
          <w:ins w:id="1210" w:author="Deepika Mullagura"/>
          <w:lang w:val="en-US"/>
        </w:rPr>
      </w:pPr>
      <w:ins w:id="1211" w:author="Deepika Mullagura">
        <w:r w:rsidRPr="00592123">
          <w:rPr>
            <w:lang w:val="en-US"/>
          </w:rPr>
          <w:t xml:space="preserve">     cout&lt;&lt;"Enter the number of test cases:" &lt;&lt;endl;</w:t>
        </w:r>
      </w:ins>
    </w:p>
    <w:p w14:paraId="7586BE42" w14:textId="77777777" w:rsidR="00592123" w:rsidRPr="00592123" w:rsidRDefault="00592123" w:rsidP="00592123">
      <w:pPr>
        <w:rPr>
          <w:ins w:id="1212" w:author="Deepika Mullagura"/>
          <w:lang w:val="en-US"/>
        </w:rPr>
      </w:pPr>
      <w:ins w:id="1213" w:author="Deepika Mullagura">
        <w:r w:rsidRPr="00592123">
          <w:rPr>
            <w:lang w:val="en-US"/>
          </w:rPr>
          <w:t xml:space="preserve">    cin&gt;&gt;t;</w:t>
        </w:r>
      </w:ins>
    </w:p>
    <w:p w14:paraId="4D3DDDAA" w14:textId="77777777" w:rsidR="00592123" w:rsidRPr="00592123" w:rsidRDefault="00592123" w:rsidP="00592123">
      <w:pPr>
        <w:rPr>
          <w:ins w:id="1214" w:author="Deepika Mullagura"/>
          <w:lang w:val="en-US"/>
        </w:rPr>
      </w:pPr>
      <w:ins w:id="1215" w:author="Deepika Mullagura">
        <w:r w:rsidRPr="00592123">
          <w:rPr>
            <w:lang w:val="en-US"/>
          </w:rPr>
          <w:t xml:space="preserve">    while(t--)</w:t>
        </w:r>
      </w:ins>
    </w:p>
    <w:p w14:paraId="596DADFB" w14:textId="77777777" w:rsidR="00592123" w:rsidRPr="00592123" w:rsidRDefault="00592123" w:rsidP="00592123">
      <w:pPr>
        <w:rPr>
          <w:ins w:id="1216" w:author="Deepika Mullagura"/>
          <w:lang w:val="en-US"/>
        </w:rPr>
      </w:pPr>
      <w:ins w:id="1217" w:author="Deepika Mullagura">
        <w:r w:rsidRPr="00592123">
          <w:rPr>
            <w:lang w:val="en-US"/>
          </w:rPr>
          <w:t xml:space="preserve">    {</w:t>
        </w:r>
      </w:ins>
    </w:p>
    <w:p w14:paraId="5FB84D40" w14:textId="77777777" w:rsidR="00592123" w:rsidRPr="00592123" w:rsidRDefault="00592123" w:rsidP="00592123">
      <w:pPr>
        <w:rPr>
          <w:ins w:id="1218" w:author="Deepika Mullagura"/>
          <w:lang w:val="en-US"/>
        </w:rPr>
      </w:pPr>
      <w:ins w:id="1219" w:author="Deepika Mullagura">
        <w:r w:rsidRPr="00592123">
          <w:rPr>
            <w:lang w:val="en-US"/>
          </w:rPr>
          <w:t xml:space="preserve">        cout&lt;&lt;"Enter the size of Araay:"&lt;&lt;endl;</w:t>
        </w:r>
      </w:ins>
    </w:p>
    <w:p w14:paraId="3C786CA3" w14:textId="77777777" w:rsidR="00592123" w:rsidRPr="00592123" w:rsidRDefault="00592123" w:rsidP="00592123">
      <w:pPr>
        <w:rPr>
          <w:ins w:id="1220" w:author="Deepika Mullagura"/>
          <w:lang w:val="en-US"/>
        </w:rPr>
      </w:pPr>
      <w:ins w:id="1221" w:author="Deepika Mullagura">
        <w:r w:rsidRPr="00592123">
          <w:rPr>
            <w:lang w:val="en-US"/>
          </w:rPr>
          <w:t xml:space="preserve">        cin&gt;&gt;n;</w:t>
        </w:r>
      </w:ins>
    </w:p>
    <w:p w14:paraId="72EC81A1" w14:textId="77777777" w:rsidR="00592123" w:rsidRPr="00592123" w:rsidRDefault="00592123" w:rsidP="00592123">
      <w:pPr>
        <w:rPr>
          <w:ins w:id="1222" w:author="Deepika Mullagura"/>
          <w:lang w:val="en-US"/>
        </w:rPr>
      </w:pPr>
      <w:ins w:id="1223" w:author="Deepika Mullagura">
        <w:r w:rsidRPr="00592123">
          <w:rPr>
            <w:lang w:val="en-US"/>
          </w:rPr>
          <w:t xml:space="preserve">        cout&lt;&lt;"Enter the elements of array:"&lt;&lt;endl;</w:t>
        </w:r>
      </w:ins>
    </w:p>
    <w:p w14:paraId="7635E436" w14:textId="77777777" w:rsidR="00592123" w:rsidRPr="00592123" w:rsidRDefault="00592123" w:rsidP="00592123">
      <w:pPr>
        <w:rPr>
          <w:ins w:id="1224" w:author="Deepika Mullagura"/>
          <w:lang w:val="en-US"/>
        </w:rPr>
      </w:pPr>
      <w:ins w:id="1225" w:author="Deepika Mullagura">
        <w:r w:rsidRPr="00592123">
          <w:rPr>
            <w:lang w:val="en-US"/>
          </w:rPr>
          <w:lastRenderedPageBreak/>
          <w:t xml:space="preserve">        char a[n];</w:t>
        </w:r>
      </w:ins>
    </w:p>
    <w:p w14:paraId="0C80ED06" w14:textId="77777777" w:rsidR="00592123" w:rsidRPr="00592123" w:rsidRDefault="00592123" w:rsidP="00592123">
      <w:pPr>
        <w:rPr>
          <w:ins w:id="1226" w:author="Deepika Mullagura"/>
          <w:lang w:val="en-US"/>
        </w:rPr>
      </w:pPr>
      <w:ins w:id="1227" w:author="Deepika Mullagura">
        <w:r w:rsidRPr="00592123">
          <w:rPr>
            <w:lang w:val="en-US"/>
          </w:rPr>
          <w:t xml:space="preserve">        </w:t>
        </w:r>
        <w:proofErr w:type="gramStart"/>
        <w:r w:rsidRPr="00592123">
          <w:rPr>
            <w:lang w:val="en-US"/>
          </w:rPr>
          <w:t>for(</w:t>
        </w:r>
        <w:proofErr w:type="gramEnd"/>
        <w:r w:rsidRPr="00592123">
          <w:rPr>
            <w:lang w:val="en-US"/>
          </w:rPr>
          <w:t xml:space="preserve">int </w:t>
        </w:r>
        <w:proofErr w:type="spellStart"/>
        <w:r w:rsidRPr="00592123">
          <w:rPr>
            <w:lang w:val="en-US"/>
          </w:rPr>
          <w:t>i</w:t>
        </w:r>
        <w:proofErr w:type="spellEnd"/>
        <w:r w:rsidRPr="00592123">
          <w:rPr>
            <w:lang w:val="en-US"/>
          </w:rPr>
          <w:t>=0;i&lt;</w:t>
        </w:r>
        <w:proofErr w:type="spellStart"/>
        <w:r w:rsidRPr="00592123">
          <w:rPr>
            <w:lang w:val="en-US"/>
          </w:rPr>
          <w:t>n;i</w:t>
        </w:r>
        <w:proofErr w:type="spellEnd"/>
        <w:r w:rsidRPr="00592123">
          <w:rPr>
            <w:lang w:val="en-US"/>
          </w:rPr>
          <w:t>++)</w:t>
        </w:r>
      </w:ins>
    </w:p>
    <w:p w14:paraId="4911A6F7" w14:textId="77777777" w:rsidR="00592123" w:rsidRPr="00592123" w:rsidRDefault="00592123" w:rsidP="00592123">
      <w:pPr>
        <w:rPr>
          <w:ins w:id="1228" w:author="Deepika Mullagura"/>
          <w:lang w:val="en-US"/>
        </w:rPr>
      </w:pPr>
      <w:ins w:id="1229" w:author="Deepika Mullagura">
        <w:r w:rsidRPr="00592123">
          <w:rPr>
            <w:lang w:val="en-US"/>
          </w:rPr>
          <w:t xml:space="preserve">        {</w:t>
        </w:r>
      </w:ins>
    </w:p>
    <w:p w14:paraId="453F3CE1" w14:textId="77777777" w:rsidR="00592123" w:rsidRPr="00592123" w:rsidRDefault="00592123" w:rsidP="00592123">
      <w:pPr>
        <w:rPr>
          <w:ins w:id="1230" w:author="Deepika Mullagura"/>
          <w:lang w:val="en-US"/>
        </w:rPr>
      </w:pPr>
      <w:ins w:id="1231" w:author="Deepika Mullagura">
        <w:r w:rsidRPr="00592123">
          <w:rPr>
            <w:lang w:val="en-US"/>
          </w:rPr>
          <w:t xml:space="preserve">            cin&gt;&gt;a[</w:t>
        </w:r>
        <w:proofErr w:type="spellStart"/>
        <w:r w:rsidRPr="00592123">
          <w:rPr>
            <w:lang w:val="en-US"/>
          </w:rPr>
          <w:t>i</w:t>
        </w:r>
        <w:proofErr w:type="spellEnd"/>
        <w:r w:rsidRPr="00592123">
          <w:rPr>
            <w:lang w:val="en-US"/>
          </w:rPr>
          <w:t>];</w:t>
        </w:r>
      </w:ins>
    </w:p>
    <w:p w14:paraId="260F53D7" w14:textId="77777777" w:rsidR="00592123" w:rsidRPr="00592123" w:rsidRDefault="00592123" w:rsidP="00592123">
      <w:pPr>
        <w:rPr>
          <w:ins w:id="1232" w:author="Deepika Mullagura"/>
          <w:lang w:val="en-US"/>
        </w:rPr>
      </w:pPr>
      <w:ins w:id="1233" w:author="Deepika Mullagura">
        <w:r w:rsidRPr="00592123">
          <w:rPr>
            <w:lang w:val="en-US"/>
          </w:rPr>
          <w:t xml:space="preserve">        }</w:t>
        </w:r>
      </w:ins>
    </w:p>
    <w:p w14:paraId="35101940" w14:textId="77777777" w:rsidR="00592123" w:rsidRPr="00592123" w:rsidRDefault="00592123" w:rsidP="00592123">
      <w:pPr>
        <w:rPr>
          <w:ins w:id="1234" w:author="Deepika Mullagura"/>
          <w:lang w:val="en-US"/>
        </w:rPr>
      </w:pPr>
      <w:ins w:id="1235" w:author="Deepika Mullagura">
        <w:r w:rsidRPr="00592123">
          <w:rPr>
            <w:lang w:val="en-US"/>
          </w:rPr>
          <w:t xml:space="preserve">        int n=sizeof(a)/sizeof(</w:t>
        </w:r>
        <w:proofErr w:type="gramStart"/>
        <w:r w:rsidRPr="00592123">
          <w:rPr>
            <w:lang w:val="en-US"/>
          </w:rPr>
          <w:t>a[</w:t>
        </w:r>
        <w:proofErr w:type="gramEnd"/>
        <w:r w:rsidRPr="00592123">
          <w:rPr>
            <w:lang w:val="en-US"/>
          </w:rPr>
          <w:t>0]);</w:t>
        </w:r>
      </w:ins>
    </w:p>
    <w:p w14:paraId="45A5844A" w14:textId="77777777" w:rsidR="00592123" w:rsidRPr="00592123" w:rsidRDefault="00592123" w:rsidP="00592123">
      <w:pPr>
        <w:rPr>
          <w:ins w:id="1236" w:author="Deepika Mullagura"/>
          <w:lang w:val="en-US"/>
        </w:rPr>
      </w:pPr>
      <w:ins w:id="1237" w:author="Deepika Mullagura">
        <w:r w:rsidRPr="00592123">
          <w:rPr>
            <w:lang w:val="en-US"/>
          </w:rPr>
          <w:t xml:space="preserve">        </w:t>
        </w:r>
        <w:proofErr w:type="spellStart"/>
        <w:r w:rsidRPr="00592123">
          <w:rPr>
            <w:lang w:val="en-US"/>
          </w:rPr>
          <w:t>countsort</w:t>
        </w:r>
        <w:proofErr w:type="spellEnd"/>
        <w:r w:rsidRPr="00592123">
          <w:rPr>
            <w:lang w:val="en-US"/>
          </w:rPr>
          <w:t>(</w:t>
        </w:r>
        <w:proofErr w:type="spellStart"/>
        <w:proofErr w:type="gramStart"/>
        <w:r w:rsidRPr="00592123">
          <w:rPr>
            <w:lang w:val="en-US"/>
          </w:rPr>
          <w:t>a,n</w:t>
        </w:r>
        <w:proofErr w:type="spellEnd"/>
        <w:proofErr w:type="gramEnd"/>
        <w:r w:rsidRPr="00592123">
          <w:rPr>
            <w:lang w:val="en-US"/>
          </w:rPr>
          <w:t>);</w:t>
        </w:r>
      </w:ins>
    </w:p>
    <w:p w14:paraId="79D0F521" w14:textId="77777777" w:rsidR="00592123" w:rsidRPr="00592123" w:rsidRDefault="00592123" w:rsidP="00592123">
      <w:pPr>
        <w:rPr>
          <w:ins w:id="1238" w:author="Deepika Mullagura"/>
          <w:lang w:val="en-US"/>
        </w:rPr>
      </w:pPr>
      <w:ins w:id="1239" w:author="Deepika Mullagura">
        <w:r w:rsidRPr="00592123">
          <w:rPr>
            <w:lang w:val="en-US"/>
          </w:rPr>
          <w:t>}</w:t>
        </w:r>
      </w:ins>
    </w:p>
    <w:p w14:paraId="6058E28E" w14:textId="77777777" w:rsidR="00592123" w:rsidRPr="00592123" w:rsidRDefault="00592123" w:rsidP="00592123">
      <w:pPr>
        <w:rPr>
          <w:ins w:id="1240" w:author="Deepika Mullagura"/>
          <w:lang w:val="en-US"/>
        </w:rPr>
      </w:pPr>
      <w:ins w:id="1241" w:author="Deepika Mullagura">
        <w:r w:rsidRPr="00592123">
          <w:rPr>
            <w:lang w:val="en-US"/>
          </w:rPr>
          <w:t>return 0;</w:t>
        </w:r>
      </w:ins>
    </w:p>
    <w:p w14:paraId="57B26B1E" w14:textId="198DA32C" w:rsidR="00592123" w:rsidRDefault="00592123" w:rsidP="00592123">
      <w:pPr>
        <w:rPr>
          <w:ins w:id="1242" w:author="Deepika Mullagura"/>
          <w:lang w:val="en-US"/>
        </w:rPr>
      </w:pPr>
      <w:ins w:id="1243" w:author="Deepika Mullagura">
        <w:r w:rsidRPr="00592123">
          <w:rPr>
            <w:lang w:val="en-US"/>
          </w:rPr>
          <w:t>}</w:t>
        </w:r>
      </w:ins>
    </w:p>
    <w:p w14:paraId="69B998F0" w14:textId="102D13BF" w:rsidR="00592123" w:rsidRDefault="00592123" w:rsidP="00592123">
      <w:pPr>
        <w:rPr>
          <w:ins w:id="1244" w:author="Deepika Mullagura"/>
          <w:lang w:val="en-US"/>
        </w:rPr>
      </w:pPr>
    </w:p>
    <w:p w14:paraId="2C5B30B9" w14:textId="4168F4BC" w:rsidR="00592123" w:rsidRDefault="00592123" w:rsidP="00592123">
      <w:pPr>
        <w:rPr>
          <w:ins w:id="1245" w:author="Deepika Mullagura"/>
          <w:lang w:val="en-US"/>
        </w:rPr>
      </w:pPr>
    </w:p>
    <w:p w14:paraId="7281ADBB" w14:textId="73F2CC2D" w:rsidR="00592123" w:rsidRDefault="00592123" w:rsidP="00592123">
      <w:pPr>
        <w:rPr>
          <w:ins w:id="1246" w:author="Deepika Mullagura"/>
          <w:lang w:val="en-US"/>
        </w:rPr>
      </w:pPr>
    </w:p>
    <w:p w14:paraId="448FD442" w14:textId="77777777" w:rsidR="00592123" w:rsidRPr="00592123" w:rsidRDefault="00592123" w:rsidP="00592123">
      <w:pPr>
        <w:rPr>
          <w:ins w:id="1247" w:author="Deepika Mullagura"/>
          <w:lang w:val="en-US"/>
        </w:rPr>
      </w:pPr>
    </w:p>
    <w:p w14:paraId="5FB8FD7C" w14:textId="21C1FF04" w:rsidR="003C6BE2" w:rsidRDefault="003C6BE2" w:rsidP="003C6BE2">
      <w:pPr>
        <w:rPr>
          <w:lang w:val="en-US"/>
        </w:rPr>
      </w:pPr>
    </w:p>
    <w:p w14:paraId="2024D2D0" w14:textId="77777777" w:rsidR="00395117" w:rsidRDefault="00395117" w:rsidP="00592123">
      <w:pPr>
        <w:rPr>
          <w:ins w:id="1248" w:author="Deepika Mullagura"/>
          <w:b/>
          <w:bCs/>
          <w:lang w:val="en-US"/>
        </w:rPr>
      </w:pPr>
    </w:p>
    <w:p w14:paraId="19137EE6" w14:textId="77777777" w:rsidR="00395117" w:rsidRDefault="00395117" w:rsidP="00592123">
      <w:pPr>
        <w:rPr>
          <w:ins w:id="1249" w:author="Deepika Mullagura"/>
          <w:b/>
          <w:bCs/>
          <w:lang w:val="en-US"/>
        </w:rPr>
      </w:pPr>
    </w:p>
    <w:p w14:paraId="15088D80" w14:textId="77777777" w:rsidR="00395117" w:rsidRDefault="00395117" w:rsidP="00592123">
      <w:pPr>
        <w:rPr>
          <w:ins w:id="1250" w:author="Deepika Mullagura"/>
          <w:b/>
          <w:bCs/>
          <w:lang w:val="en-US"/>
        </w:rPr>
      </w:pPr>
    </w:p>
    <w:p w14:paraId="3E47FB97" w14:textId="410AF29F" w:rsidR="00395117" w:rsidRDefault="00395117" w:rsidP="00592123">
      <w:pPr>
        <w:rPr>
          <w:ins w:id="1251" w:author="Deepika Mullagura"/>
          <w:b/>
          <w:bCs/>
          <w:lang w:val="en-US"/>
        </w:rPr>
      </w:pPr>
    </w:p>
    <w:p w14:paraId="1ADD1DD9" w14:textId="77777777" w:rsidR="00B55A09" w:rsidRDefault="00B55A09" w:rsidP="00B55A09">
      <w:pPr>
        <w:rPr>
          <w:ins w:id="1252" w:author="Deepika Mullagura"/>
          <w:b/>
          <w:bCs/>
          <w:lang w:val="en-US"/>
        </w:rPr>
      </w:pPr>
    </w:p>
    <w:p w14:paraId="2C8365B9" w14:textId="77777777" w:rsidR="00C321C9" w:rsidRDefault="00C321C9" w:rsidP="00B55A09">
      <w:pPr>
        <w:rPr>
          <w:ins w:id="1253" w:author="Deepika Mullagura"/>
          <w:b/>
          <w:bCs/>
          <w:lang w:val="en-US"/>
        </w:rPr>
      </w:pPr>
    </w:p>
    <w:p w14:paraId="4C7667C2" w14:textId="77777777" w:rsidR="00C321C9" w:rsidRDefault="00C321C9" w:rsidP="00B55A09">
      <w:pPr>
        <w:rPr>
          <w:ins w:id="1254" w:author="Deepika Mullagura"/>
          <w:b/>
          <w:bCs/>
          <w:lang w:val="en-US"/>
        </w:rPr>
      </w:pPr>
    </w:p>
    <w:p w14:paraId="7E914DC4" w14:textId="77777777" w:rsidR="00C321C9" w:rsidRDefault="00C321C9" w:rsidP="00B55A09">
      <w:pPr>
        <w:rPr>
          <w:ins w:id="1255" w:author="Deepika Mullagura"/>
          <w:b/>
          <w:bCs/>
          <w:lang w:val="en-US"/>
        </w:rPr>
      </w:pPr>
    </w:p>
    <w:p w14:paraId="5CD9DBE8" w14:textId="77777777" w:rsidR="00C321C9" w:rsidRDefault="00C321C9" w:rsidP="00B55A09">
      <w:pPr>
        <w:rPr>
          <w:ins w:id="1256" w:author="Deepika Mullagura"/>
          <w:b/>
          <w:bCs/>
          <w:lang w:val="en-US"/>
        </w:rPr>
      </w:pPr>
    </w:p>
    <w:p w14:paraId="307C6533" w14:textId="77777777" w:rsidR="00C321C9" w:rsidRDefault="00C321C9" w:rsidP="00B55A09">
      <w:pPr>
        <w:rPr>
          <w:ins w:id="1257" w:author="Deepika Mullagura"/>
          <w:b/>
          <w:bCs/>
          <w:lang w:val="en-US"/>
        </w:rPr>
      </w:pPr>
    </w:p>
    <w:p w14:paraId="3FE75609" w14:textId="77777777" w:rsidR="00C321C9" w:rsidRDefault="00C321C9" w:rsidP="00B55A09">
      <w:pPr>
        <w:rPr>
          <w:ins w:id="1258" w:author="Deepika Mullagura"/>
          <w:b/>
          <w:bCs/>
          <w:lang w:val="en-US"/>
        </w:rPr>
      </w:pPr>
    </w:p>
    <w:p w14:paraId="2C002FF1" w14:textId="77777777" w:rsidR="00C321C9" w:rsidRDefault="00C321C9" w:rsidP="00B55A09">
      <w:pPr>
        <w:rPr>
          <w:ins w:id="1259" w:author="Deepika Mullagura"/>
          <w:b/>
          <w:bCs/>
          <w:lang w:val="en-US"/>
        </w:rPr>
      </w:pPr>
    </w:p>
    <w:p w14:paraId="7C038290" w14:textId="77777777" w:rsidR="00C321C9" w:rsidRDefault="00C321C9" w:rsidP="00B55A09">
      <w:pPr>
        <w:rPr>
          <w:ins w:id="1260" w:author="Deepika Mullagura"/>
          <w:b/>
          <w:bCs/>
          <w:lang w:val="en-US"/>
        </w:rPr>
      </w:pPr>
    </w:p>
    <w:p w14:paraId="0C55106D" w14:textId="77777777" w:rsidR="00C321C9" w:rsidRDefault="00C321C9" w:rsidP="00B55A09">
      <w:pPr>
        <w:rPr>
          <w:ins w:id="1261" w:author="Deepika Mullagura"/>
          <w:b/>
          <w:bCs/>
          <w:lang w:val="en-US"/>
        </w:rPr>
      </w:pPr>
    </w:p>
    <w:p w14:paraId="2EE7A6F2" w14:textId="77777777" w:rsidR="00C321C9" w:rsidRDefault="00C321C9" w:rsidP="00B55A09">
      <w:pPr>
        <w:rPr>
          <w:ins w:id="1262" w:author="Deepika Mullagura"/>
          <w:b/>
          <w:bCs/>
          <w:lang w:val="en-US"/>
        </w:rPr>
      </w:pPr>
    </w:p>
    <w:p w14:paraId="28B0454D" w14:textId="77777777" w:rsidR="00AC75EA" w:rsidRDefault="00AC75EA" w:rsidP="00B55A09">
      <w:pPr>
        <w:rPr>
          <w:ins w:id="1263" w:author="Deepika Mullagura"/>
          <w:b/>
          <w:bCs/>
          <w:lang w:val="en-US"/>
        </w:rPr>
      </w:pPr>
    </w:p>
    <w:p w14:paraId="2FCECB80" w14:textId="0CD6D4D9" w:rsidR="00B55A09" w:rsidRPr="00592123" w:rsidRDefault="00B55A09" w:rsidP="00B55A09">
      <w:pPr>
        <w:rPr>
          <w:ins w:id="1264" w:author="Deepika Mullagura"/>
          <w:b/>
          <w:bCs/>
          <w:lang w:val="en-US"/>
        </w:rPr>
      </w:pPr>
      <w:ins w:id="1265" w:author="Deepika Mullagura">
        <w:r w:rsidRPr="00592123">
          <w:rPr>
            <w:b/>
            <w:bCs/>
            <w:lang w:val="en-US"/>
          </w:rPr>
          <w:lastRenderedPageBreak/>
          <w:t>OUTPUT:</w:t>
        </w:r>
      </w:ins>
    </w:p>
    <w:p w14:paraId="5C0A86AA" w14:textId="77777777" w:rsidR="00B55A09" w:rsidRDefault="00B55A09" w:rsidP="00592123">
      <w:pPr>
        <w:rPr>
          <w:ins w:id="1266" w:author="Deepika Mullagura"/>
          <w:b/>
          <w:bCs/>
          <w:lang w:val="en-US"/>
        </w:rPr>
      </w:pPr>
    </w:p>
    <w:p w14:paraId="0922788D" w14:textId="77777777" w:rsidR="00395117" w:rsidRDefault="00395117" w:rsidP="00592123">
      <w:pPr>
        <w:rPr>
          <w:ins w:id="1267" w:author="Deepika Mullagura"/>
          <w:b/>
          <w:bCs/>
          <w:lang w:val="en-US"/>
        </w:rPr>
      </w:pPr>
    </w:p>
    <w:p w14:paraId="5C90C760" w14:textId="003C5FA4" w:rsidR="00592123" w:rsidRDefault="00592123" w:rsidP="003C6BE2">
      <w:pPr>
        <w:rPr>
          <w:ins w:id="1268" w:author="Deepika Mullagura"/>
          <w:lang w:val="en-US"/>
        </w:rPr>
      </w:pPr>
      <w:r>
        <w:rPr>
          <w:noProof/>
          <w:lang w:val="en-US"/>
        </w:rPr>
        <w:drawing>
          <wp:inline distT="0" distB="0" distL="0" distR="0" wp14:anchorId="272DC137" wp14:editId="48AE0A13">
            <wp:extent cx="6197600" cy="538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6197600" cy="5384800"/>
                    </a:xfrm>
                    <a:prstGeom prst="rect">
                      <a:avLst/>
                    </a:prstGeom>
                  </pic:spPr>
                </pic:pic>
              </a:graphicData>
            </a:graphic>
          </wp:inline>
        </w:drawing>
      </w:r>
    </w:p>
    <w:p w14:paraId="65E28059" w14:textId="77777777" w:rsidR="003C6BE2" w:rsidRPr="00CF1004" w:rsidRDefault="003C6BE2" w:rsidP="003C6BE2">
      <w:pPr>
        <w:rPr>
          <w:lang w:val="en-US"/>
        </w:rPr>
      </w:pPr>
    </w:p>
    <w:p w14:paraId="35765ED7" w14:textId="77777777" w:rsidR="003C6BE2" w:rsidRDefault="003C6BE2" w:rsidP="003C6BE2">
      <w:pPr>
        <w:rPr>
          <w:lang w:val="en-US"/>
        </w:rPr>
      </w:pPr>
    </w:p>
    <w:p w14:paraId="4CF3F9B2" w14:textId="46BEFC1A" w:rsidR="00592123" w:rsidRDefault="00592123" w:rsidP="003C6BE2">
      <w:pPr>
        <w:rPr>
          <w:lang w:val="en-US"/>
        </w:rPr>
      </w:pPr>
    </w:p>
    <w:p w14:paraId="27DA5481" w14:textId="7DE89148" w:rsidR="00592123" w:rsidRDefault="00592123" w:rsidP="003C6BE2">
      <w:pPr>
        <w:rPr>
          <w:lang w:val="en-US"/>
        </w:rPr>
      </w:pPr>
    </w:p>
    <w:p w14:paraId="5E1A6EBE" w14:textId="371744F8" w:rsidR="00592123" w:rsidRDefault="00592123" w:rsidP="003C6BE2">
      <w:pPr>
        <w:rPr>
          <w:lang w:val="en-US"/>
        </w:rPr>
      </w:pPr>
    </w:p>
    <w:p w14:paraId="767822EB" w14:textId="0CB14F7A" w:rsidR="00B55A09" w:rsidRDefault="00B55A09" w:rsidP="00592123">
      <w:pPr>
        <w:rPr>
          <w:lang w:val="en-US"/>
        </w:rPr>
      </w:pPr>
    </w:p>
    <w:p w14:paraId="0942A8E1" w14:textId="77777777" w:rsidR="00021DDD" w:rsidRDefault="00021DDD" w:rsidP="00592123">
      <w:pPr>
        <w:rPr>
          <w:b/>
          <w:bCs/>
          <w:lang w:val="en-US"/>
        </w:rPr>
      </w:pPr>
    </w:p>
    <w:p w14:paraId="3FB57E19" w14:textId="1568F47D" w:rsidR="00592123" w:rsidRDefault="00592123" w:rsidP="00592123">
      <w:pPr>
        <w:rPr>
          <w:b/>
          <w:bCs/>
          <w:lang w:val="en-US"/>
        </w:rPr>
      </w:pPr>
      <w:r>
        <w:rPr>
          <w:b/>
          <w:bCs/>
          <w:lang w:val="en-US"/>
        </w:rPr>
        <w:lastRenderedPageBreak/>
        <w:t>14.</w:t>
      </w:r>
      <w:r w:rsidRPr="00592123">
        <w:t xml:space="preserve"> </w:t>
      </w:r>
      <w:r w:rsidRPr="00592123">
        <w:rPr>
          <w:b/>
          <w:bCs/>
        </w:rPr>
        <w:t xml:space="preserve">Given an unsorted array of integers, design an algorithm and implement it using a program to find whether two elements exist such that their sum is equal to the given key element. (Time Complexity = </w:t>
      </w:r>
      <w:proofErr w:type="gramStart"/>
      <w:r w:rsidRPr="00592123">
        <w:rPr>
          <w:b/>
          <w:bCs/>
        </w:rPr>
        <w:t>O(</w:t>
      </w:r>
      <w:proofErr w:type="gramEnd"/>
      <w:r w:rsidRPr="00592123">
        <w:rPr>
          <w:b/>
          <w:bCs/>
        </w:rPr>
        <w:t>n log n))</w:t>
      </w:r>
    </w:p>
    <w:p w14:paraId="3F63CCC3" w14:textId="395E0CFF" w:rsidR="00592123" w:rsidRDefault="00592123" w:rsidP="00592123">
      <w:pPr>
        <w:rPr>
          <w:b/>
          <w:bCs/>
          <w:lang w:val="en-US"/>
        </w:rPr>
      </w:pPr>
      <w:r w:rsidRPr="00592123">
        <w:rPr>
          <w:b/>
          <w:bCs/>
          <w:lang w:val="en-US"/>
        </w:rPr>
        <w:t>CODE:</w:t>
      </w:r>
    </w:p>
    <w:p w14:paraId="40DF4D5B" w14:textId="77777777" w:rsidR="00F859F1" w:rsidRPr="00F859F1" w:rsidRDefault="00F859F1" w:rsidP="00F859F1">
      <w:pPr>
        <w:rPr>
          <w:lang w:val="en-US"/>
        </w:rPr>
      </w:pPr>
      <w:r w:rsidRPr="00F859F1">
        <w:rPr>
          <w:lang w:val="en-US"/>
        </w:rPr>
        <w:t>#include&lt;bits/stdc++.h&gt;</w:t>
      </w:r>
    </w:p>
    <w:p w14:paraId="51A766B0" w14:textId="77777777" w:rsidR="00F859F1" w:rsidRPr="00F859F1" w:rsidRDefault="00F859F1" w:rsidP="00F859F1">
      <w:pPr>
        <w:rPr>
          <w:lang w:val="en-US"/>
        </w:rPr>
      </w:pPr>
      <w:r w:rsidRPr="00F859F1">
        <w:rPr>
          <w:lang w:val="en-US"/>
        </w:rPr>
        <w:t>using namespace std;</w:t>
      </w:r>
    </w:p>
    <w:p w14:paraId="1E1B447B" w14:textId="77777777" w:rsidR="00F859F1" w:rsidRPr="00F859F1" w:rsidRDefault="00F859F1" w:rsidP="00F859F1">
      <w:pPr>
        <w:rPr>
          <w:lang w:val="en-US"/>
        </w:rPr>
      </w:pPr>
      <w:r w:rsidRPr="00F859F1">
        <w:rPr>
          <w:lang w:val="en-US"/>
        </w:rPr>
        <w:t xml:space="preserve">int </w:t>
      </w:r>
      <w:proofErr w:type="gramStart"/>
      <w:r w:rsidRPr="00F859F1">
        <w:rPr>
          <w:lang w:val="en-US"/>
        </w:rPr>
        <w:t>main(</w:t>
      </w:r>
      <w:proofErr w:type="gramEnd"/>
      <w:r w:rsidRPr="00F859F1">
        <w:rPr>
          <w:lang w:val="en-US"/>
        </w:rPr>
        <w:t>)</w:t>
      </w:r>
    </w:p>
    <w:p w14:paraId="171EF4A8" w14:textId="77777777" w:rsidR="00F859F1" w:rsidRPr="00F859F1" w:rsidRDefault="00F859F1" w:rsidP="00F859F1">
      <w:pPr>
        <w:rPr>
          <w:lang w:val="en-US"/>
        </w:rPr>
      </w:pPr>
      <w:r w:rsidRPr="00F859F1">
        <w:rPr>
          <w:lang w:val="en-US"/>
        </w:rPr>
        <w:t>{</w:t>
      </w:r>
    </w:p>
    <w:p w14:paraId="199C9FEF" w14:textId="77777777" w:rsidR="00F859F1" w:rsidRPr="00F859F1" w:rsidRDefault="00F859F1" w:rsidP="00F859F1">
      <w:pPr>
        <w:rPr>
          <w:lang w:val="en-US"/>
        </w:rPr>
      </w:pPr>
      <w:r w:rsidRPr="00F859F1">
        <w:rPr>
          <w:lang w:val="en-US"/>
        </w:rPr>
        <w:t xml:space="preserve">    int t;</w:t>
      </w:r>
    </w:p>
    <w:p w14:paraId="28B05191" w14:textId="77777777" w:rsidR="00F859F1" w:rsidRPr="00F859F1" w:rsidRDefault="00F859F1" w:rsidP="00F859F1">
      <w:pPr>
        <w:rPr>
          <w:lang w:val="en-US"/>
        </w:rPr>
      </w:pPr>
      <w:r w:rsidRPr="00F859F1">
        <w:rPr>
          <w:lang w:val="en-US"/>
        </w:rPr>
        <w:t xml:space="preserve">    cout&lt;&lt;"Enter the number of test cases:" &lt;&lt;endl;</w:t>
      </w:r>
    </w:p>
    <w:p w14:paraId="0F35F4EE" w14:textId="77777777" w:rsidR="00F859F1" w:rsidRPr="00F859F1" w:rsidRDefault="00F859F1" w:rsidP="00F859F1">
      <w:pPr>
        <w:rPr>
          <w:lang w:val="en-US"/>
        </w:rPr>
      </w:pPr>
      <w:r w:rsidRPr="00F859F1">
        <w:rPr>
          <w:lang w:val="en-US"/>
        </w:rPr>
        <w:t xml:space="preserve">    cin&gt;&gt;t;</w:t>
      </w:r>
    </w:p>
    <w:p w14:paraId="24020C5B" w14:textId="77777777" w:rsidR="00F859F1" w:rsidRPr="00F859F1" w:rsidRDefault="00F859F1" w:rsidP="00F859F1">
      <w:pPr>
        <w:rPr>
          <w:lang w:val="en-US"/>
        </w:rPr>
      </w:pPr>
      <w:r w:rsidRPr="00F859F1">
        <w:rPr>
          <w:lang w:val="en-US"/>
        </w:rPr>
        <w:t xml:space="preserve">    while(t--)</w:t>
      </w:r>
    </w:p>
    <w:p w14:paraId="7DA0B3E1" w14:textId="77777777" w:rsidR="00F859F1" w:rsidRPr="00F859F1" w:rsidRDefault="00F859F1" w:rsidP="00F859F1">
      <w:pPr>
        <w:rPr>
          <w:lang w:val="en-US"/>
        </w:rPr>
      </w:pPr>
      <w:r w:rsidRPr="00F859F1">
        <w:rPr>
          <w:lang w:val="en-US"/>
        </w:rPr>
        <w:t xml:space="preserve">    {</w:t>
      </w:r>
    </w:p>
    <w:p w14:paraId="1921C11E" w14:textId="77777777" w:rsidR="00F859F1" w:rsidRPr="00F859F1" w:rsidRDefault="00F859F1" w:rsidP="00F859F1">
      <w:pPr>
        <w:rPr>
          <w:lang w:val="en-US"/>
        </w:rPr>
      </w:pPr>
      <w:r w:rsidRPr="00F859F1">
        <w:rPr>
          <w:lang w:val="en-US"/>
        </w:rPr>
        <w:t xml:space="preserve">        int </w:t>
      </w:r>
      <w:proofErr w:type="spellStart"/>
      <w:proofErr w:type="gramStart"/>
      <w:r w:rsidRPr="00F859F1">
        <w:rPr>
          <w:lang w:val="en-US"/>
        </w:rPr>
        <w:t>n,i</w:t>
      </w:r>
      <w:proofErr w:type="gramEnd"/>
      <w:r w:rsidRPr="00F859F1">
        <w:rPr>
          <w:lang w:val="en-US"/>
        </w:rPr>
        <w:t>,j,key,flag</w:t>
      </w:r>
      <w:proofErr w:type="spellEnd"/>
      <w:r w:rsidRPr="00F859F1">
        <w:rPr>
          <w:lang w:val="en-US"/>
        </w:rPr>
        <w:t>=0;</w:t>
      </w:r>
    </w:p>
    <w:p w14:paraId="3EFA5179" w14:textId="77777777" w:rsidR="00F859F1" w:rsidRPr="00F859F1" w:rsidRDefault="00F859F1" w:rsidP="00F859F1">
      <w:pPr>
        <w:rPr>
          <w:lang w:val="en-US"/>
        </w:rPr>
      </w:pPr>
      <w:r w:rsidRPr="00F859F1">
        <w:rPr>
          <w:lang w:val="en-US"/>
        </w:rPr>
        <w:t xml:space="preserve">        cout&lt;&lt;"Enter the size of Araay:"&lt;&lt;endl;</w:t>
      </w:r>
    </w:p>
    <w:p w14:paraId="241463EE" w14:textId="77777777" w:rsidR="00F859F1" w:rsidRPr="00F859F1" w:rsidRDefault="00F859F1" w:rsidP="00F859F1">
      <w:pPr>
        <w:rPr>
          <w:lang w:val="en-US"/>
        </w:rPr>
      </w:pPr>
      <w:r w:rsidRPr="00F859F1">
        <w:rPr>
          <w:lang w:val="en-US"/>
        </w:rPr>
        <w:t xml:space="preserve">        cin&gt;&gt;n;</w:t>
      </w:r>
    </w:p>
    <w:p w14:paraId="3D4A5430" w14:textId="77777777" w:rsidR="00F859F1" w:rsidRPr="00F859F1" w:rsidRDefault="00F859F1" w:rsidP="00F859F1">
      <w:pPr>
        <w:rPr>
          <w:lang w:val="en-US"/>
        </w:rPr>
      </w:pPr>
      <w:r w:rsidRPr="00F859F1">
        <w:rPr>
          <w:lang w:val="en-US"/>
        </w:rPr>
        <w:t xml:space="preserve">        cout&lt;&lt;"Enter the elements of array:"&lt;&lt;endl;</w:t>
      </w:r>
    </w:p>
    <w:p w14:paraId="678C8E27" w14:textId="77777777" w:rsidR="00F859F1" w:rsidRPr="00F859F1" w:rsidRDefault="00F859F1" w:rsidP="00F859F1">
      <w:pPr>
        <w:rPr>
          <w:lang w:val="en-US"/>
        </w:rPr>
      </w:pPr>
      <w:r w:rsidRPr="00F859F1">
        <w:rPr>
          <w:lang w:val="en-US"/>
        </w:rPr>
        <w:t xml:space="preserve">        int a[n];</w:t>
      </w:r>
    </w:p>
    <w:p w14:paraId="16364A68" w14:textId="77777777" w:rsidR="00F859F1" w:rsidRPr="00F859F1" w:rsidRDefault="00F859F1" w:rsidP="00F859F1">
      <w:pPr>
        <w:rPr>
          <w:lang w:val="en-US"/>
        </w:rPr>
      </w:pPr>
      <w:r w:rsidRPr="00F859F1">
        <w:rPr>
          <w:lang w:val="en-US"/>
        </w:rPr>
        <w:t xml:space="preserve">        </w:t>
      </w:r>
      <w:proofErr w:type="gramStart"/>
      <w:r w:rsidRPr="00F859F1">
        <w:rPr>
          <w:lang w:val="en-US"/>
        </w:rPr>
        <w:t>for(</w:t>
      </w:r>
      <w:proofErr w:type="gramEnd"/>
      <w:r w:rsidRPr="00F859F1">
        <w:rPr>
          <w:lang w:val="en-US"/>
        </w:rPr>
        <w:t xml:space="preserve">int </w:t>
      </w:r>
      <w:proofErr w:type="spellStart"/>
      <w:r w:rsidRPr="00F859F1">
        <w:rPr>
          <w:lang w:val="en-US"/>
        </w:rPr>
        <w:t>i</w:t>
      </w:r>
      <w:proofErr w:type="spellEnd"/>
      <w:r w:rsidRPr="00F859F1">
        <w:rPr>
          <w:lang w:val="en-US"/>
        </w:rPr>
        <w:t>=0;i&lt;</w:t>
      </w:r>
      <w:proofErr w:type="spellStart"/>
      <w:r w:rsidRPr="00F859F1">
        <w:rPr>
          <w:lang w:val="en-US"/>
        </w:rPr>
        <w:t>n;i</w:t>
      </w:r>
      <w:proofErr w:type="spellEnd"/>
      <w:r w:rsidRPr="00F859F1">
        <w:rPr>
          <w:lang w:val="en-US"/>
        </w:rPr>
        <w:t>++)</w:t>
      </w:r>
    </w:p>
    <w:p w14:paraId="3BD14243" w14:textId="77777777" w:rsidR="00F859F1" w:rsidRPr="00F859F1" w:rsidRDefault="00F859F1" w:rsidP="00F859F1">
      <w:pPr>
        <w:rPr>
          <w:lang w:val="en-US"/>
        </w:rPr>
      </w:pPr>
      <w:r w:rsidRPr="00F859F1">
        <w:rPr>
          <w:lang w:val="en-US"/>
        </w:rPr>
        <w:t xml:space="preserve">        {</w:t>
      </w:r>
    </w:p>
    <w:p w14:paraId="65E7CCF2" w14:textId="77777777" w:rsidR="00F859F1" w:rsidRPr="00F859F1" w:rsidRDefault="00F859F1" w:rsidP="00F859F1">
      <w:pPr>
        <w:rPr>
          <w:lang w:val="en-US"/>
        </w:rPr>
      </w:pPr>
      <w:r w:rsidRPr="00F859F1">
        <w:rPr>
          <w:lang w:val="en-US"/>
        </w:rPr>
        <w:t xml:space="preserve">            cin&gt;&gt;a[</w:t>
      </w:r>
      <w:proofErr w:type="spellStart"/>
      <w:r w:rsidRPr="00F859F1">
        <w:rPr>
          <w:lang w:val="en-US"/>
        </w:rPr>
        <w:t>i</w:t>
      </w:r>
      <w:proofErr w:type="spellEnd"/>
      <w:r w:rsidRPr="00F859F1">
        <w:rPr>
          <w:lang w:val="en-US"/>
        </w:rPr>
        <w:t>];</w:t>
      </w:r>
    </w:p>
    <w:p w14:paraId="08AE3A22" w14:textId="77777777" w:rsidR="00F859F1" w:rsidRPr="00F859F1" w:rsidRDefault="00F859F1" w:rsidP="00F859F1">
      <w:pPr>
        <w:rPr>
          <w:lang w:val="en-US"/>
        </w:rPr>
      </w:pPr>
      <w:r w:rsidRPr="00F859F1">
        <w:rPr>
          <w:lang w:val="en-US"/>
        </w:rPr>
        <w:t xml:space="preserve">        }</w:t>
      </w:r>
    </w:p>
    <w:p w14:paraId="1EF8D224" w14:textId="77777777" w:rsidR="00F859F1" w:rsidRPr="00F859F1" w:rsidRDefault="00F859F1" w:rsidP="00F859F1">
      <w:pPr>
        <w:rPr>
          <w:lang w:val="en-US"/>
        </w:rPr>
      </w:pPr>
      <w:r w:rsidRPr="00F859F1">
        <w:rPr>
          <w:lang w:val="en-US"/>
        </w:rPr>
        <w:t xml:space="preserve">        cout&lt;&lt;"Enter the key element"&lt;&lt;endl;</w:t>
      </w:r>
    </w:p>
    <w:p w14:paraId="4AA273DD" w14:textId="77777777" w:rsidR="00F859F1" w:rsidRPr="00F859F1" w:rsidRDefault="00F859F1" w:rsidP="00F859F1">
      <w:pPr>
        <w:rPr>
          <w:lang w:val="en-US"/>
        </w:rPr>
      </w:pPr>
      <w:r w:rsidRPr="00F859F1">
        <w:rPr>
          <w:lang w:val="en-US"/>
        </w:rPr>
        <w:t xml:space="preserve">        cin&gt;&gt;key;</w:t>
      </w:r>
    </w:p>
    <w:p w14:paraId="5543B562" w14:textId="77777777" w:rsidR="00F859F1" w:rsidRPr="00F859F1" w:rsidRDefault="00F859F1" w:rsidP="00F859F1">
      <w:pPr>
        <w:rPr>
          <w:lang w:val="en-US"/>
        </w:rPr>
      </w:pPr>
      <w:r w:rsidRPr="00F859F1">
        <w:rPr>
          <w:lang w:val="en-US"/>
        </w:rPr>
        <w:t xml:space="preserve">        sort(</w:t>
      </w:r>
      <w:proofErr w:type="spellStart"/>
      <w:proofErr w:type="gramStart"/>
      <w:r w:rsidRPr="00F859F1">
        <w:rPr>
          <w:lang w:val="en-US"/>
        </w:rPr>
        <w:t>a,a</w:t>
      </w:r>
      <w:proofErr w:type="gramEnd"/>
      <w:r w:rsidRPr="00F859F1">
        <w:rPr>
          <w:lang w:val="en-US"/>
        </w:rPr>
        <w:t>+n</w:t>
      </w:r>
      <w:proofErr w:type="spellEnd"/>
      <w:r w:rsidRPr="00F859F1">
        <w:rPr>
          <w:lang w:val="en-US"/>
        </w:rPr>
        <w:t>);</w:t>
      </w:r>
    </w:p>
    <w:p w14:paraId="2192511D" w14:textId="77777777" w:rsidR="00F859F1" w:rsidRPr="00F859F1" w:rsidRDefault="00F859F1" w:rsidP="00F859F1">
      <w:pPr>
        <w:rPr>
          <w:lang w:val="en-US"/>
        </w:rPr>
      </w:pPr>
      <w:r w:rsidRPr="00F859F1">
        <w:rPr>
          <w:lang w:val="en-US"/>
        </w:rPr>
        <w:t xml:space="preserve">        </w:t>
      </w:r>
      <w:proofErr w:type="spellStart"/>
      <w:r w:rsidRPr="00F859F1">
        <w:rPr>
          <w:lang w:val="en-US"/>
        </w:rPr>
        <w:t>i</w:t>
      </w:r>
      <w:proofErr w:type="spellEnd"/>
      <w:r w:rsidRPr="00F859F1">
        <w:rPr>
          <w:lang w:val="en-US"/>
        </w:rPr>
        <w:t>=</w:t>
      </w:r>
      <w:proofErr w:type="gramStart"/>
      <w:r w:rsidRPr="00F859F1">
        <w:rPr>
          <w:lang w:val="en-US"/>
        </w:rPr>
        <w:t>0,j</w:t>
      </w:r>
      <w:proofErr w:type="gramEnd"/>
      <w:r w:rsidRPr="00F859F1">
        <w:rPr>
          <w:lang w:val="en-US"/>
        </w:rPr>
        <w:t>=n-1;</w:t>
      </w:r>
    </w:p>
    <w:p w14:paraId="053E7737" w14:textId="77777777" w:rsidR="00F859F1" w:rsidRPr="00F859F1" w:rsidRDefault="00F859F1" w:rsidP="00F859F1">
      <w:pPr>
        <w:rPr>
          <w:lang w:val="en-US"/>
        </w:rPr>
      </w:pPr>
      <w:r w:rsidRPr="00F859F1">
        <w:rPr>
          <w:lang w:val="en-US"/>
        </w:rPr>
        <w:t xml:space="preserve">        while(</w:t>
      </w:r>
      <w:proofErr w:type="spellStart"/>
      <w:r w:rsidRPr="00F859F1">
        <w:rPr>
          <w:lang w:val="en-US"/>
        </w:rPr>
        <w:t>i</w:t>
      </w:r>
      <w:proofErr w:type="spellEnd"/>
      <w:r w:rsidRPr="00F859F1">
        <w:rPr>
          <w:lang w:val="en-US"/>
        </w:rPr>
        <w:t>&lt;j)</w:t>
      </w:r>
    </w:p>
    <w:p w14:paraId="48703CDE" w14:textId="77777777" w:rsidR="00F859F1" w:rsidRPr="00F859F1" w:rsidRDefault="00F859F1" w:rsidP="00F859F1">
      <w:pPr>
        <w:rPr>
          <w:lang w:val="en-US"/>
        </w:rPr>
      </w:pPr>
      <w:r w:rsidRPr="00F859F1">
        <w:rPr>
          <w:lang w:val="en-US"/>
        </w:rPr>
        <w:t xml:space="preserve">        {</w:t>
      </w:r>
    </w:p>
    <w:p w14:paraId="14DBD9DB" w14:textId="77777777" w:rsidR="00F859F1" w:rsidRPr="00F859F1" w:rsidRDefault="00F859F1" w:rsidP="00F859F1">
      <w:pPr>
        <w:rPr>
          <w:lang w:val="en-US"/>
        </w:rPr>
      </w:pPr>
      <w:r w:rsidRPr="00F859F1">
        <w:rPr>
          <w:lang w:val="en-US"/>
        </w:rPr>
        <w:t xml:space="preserve">            int s=a[</w:t>
      </w:r>
      <w:proofErr w:type="spellStart"/>
      <w:r w:rsidRPr="00F859F1">
        <w:rPr>
          <w:lang w:val="en-US"/>
        </w:rPr>
        <w:t>i</w:t>
      </w:r>
      <w:proofErr w:type="spellEnd"/>
      <w:r w:rsidRPr="00F859F1">
        <w:rPr>
          <w:lang w:val="en-US"/>
        </w:rPr>
        <w:t>]+a[j];</w:t>
      </w:r>
    </w:p>
    <w:p w14:paraId="51416BCB" w14:textId="77777777" w:rsidR="00F859F1" w:rsidRPr="00F859F1" w:rsidRDefault="00F859F1" w:rsidP="00F859F1">
      <w:pPr>
        <w:rPr>
          <w:lang w:val="en-US"/>
        </w:rPr>
      </w:pPr>
      <w:r w:rsidRPr="00F859F1">
        <w:rPr>
          <w:lang w:val="en-US"/>
        </w:rPr>
        <w:t xml:space="preserve">            if(s==key)</w:t>
      </w:r>
    </w:p>
    <w:p w14:paraId="55D11E4A" w14:textId="77777777" w:rsidR="00F859F1" w:rsidRPr="00F859F1" w:rsidRDefault="00F859F1" w:rsidP="00F859F1">
      <w:pPr>
        <w:rPr>
          <w:lang w:val="en-US"/>
        </w:rPr>
      </w:pPr>
      <w:r w:rsidRPr="00F859F1">
        <w:rPr>
          <w:lang w:val="en-US"/>
        </w:rPr>
        <w:t xml:space="preserve">            {</w:t>
      </w:r>
    </w:p>
    <w:p w14:paraId="5283EB07" w14:textId="77777777" w:rsidR="00F859F1" w:rsidRPr="00F859F1" w:rsidRDefault="00F859F1" w:rsidP="00F859F1">
      <w:pPr>
        <w:rPr>
          <w:lang w:val="en-US"/>
        </w:rPr>
      </w:pPr>
      <w:r w:rsidRPr="00F859F1">
        <w:rPr>
          <w:lang w:val="en-US"/>
        </w:rPr>
        <w:t xml:space="preserve">                cout&lt;&lt;a[</w:t>
      </w:r>
      <w:proofErr w:type="spellStart"/>
      <w:r w:rsidRPr="00F859F1">
        <w:rPr>
          <w:lang w:val="en-US"/>
        </w:rPr>
        <w:t>i</w:t>
      </w:r>
      <w:proofErr w:type="spellEnd"/>
      <w:r w:rsidRPr="00F859F1">
        <w:rPr>
          <w:lang w:val="en-US"/>
        </w:rPr>
        <w:t>]&lt;&lt;" "&lt;&lt;a[j]&lt;&lt;endl;</w:t>
      </w:r>
    </w:p>
    <w:p w14:paraId="29DC45D5" w14:textId="77777777" w:rsidR="00F859F1" w:rsidRPr="00F859F1" w:rsidRDefault="00F859F1" w:rsidP="00F859F1">
      <w:pPr>
        <w:rPr>
          <w:lang w:val="en-US"/>
        </w:rPr>
      </w:pPr>
      <w:r w:rsidRPr="00F859F1">
        <w:rPr>
          <w:lang w:val="en-US"/>
        </w:rPr>
        <w:lastRenderedPageBreak/>
        <w:t xml:space="preserve">                flag=1;</w:t>
      </w:r>
    </w:p>
    <w:p w14:paraId="026FD180" w14:textId="77777777" w:rsidR="00F859F1" w:rsidRPr="00F859F1" w:rsidRDefault="00F859F1" w:rsidP="00F859F1">
      <w:pPr>
        <w:rPr>
          <w:lang w:val="en-US"/>
        </w:rPr>
      </w:pPr>
      <w:r w:rsidRPr="00F859F1">
        <w:rPr>
          <w:lang w:val="en-US"/>
        </w:rPr>
        <w:t xml:space="preserve">                </w:t>
      </w:r>
      <w:proofErr w:type="spellStart"/>
      <w:r w:rsidRPr="00F859F1">
        <w:rPr>
          <w:lang w:val="en-US"/>
        </w:rPr>
        <w:t>i</w:t>
      </w:r>
      <w:proofErr w:type="spellEnd"/>
      <w:r w:rsidRPr="00F859F1">
        <w:rPr>
          <w:lang w:val="en-US"/>
        </w:rPr>
        <w:t>++;</w:t>
      </w:r>
    </w:p>
    <w:p w14:paraId="16C4DC2A" w14:textId="77777777" w:rsidR="00F859F1" w:rsidRPr="00F859F1" w:rsidRDefault="00F859F1" w:rsidP="00F859F1">
      <w:pPr>
        <w:rPr>
          <w:lang w:val="en-US"/>
        </w:rPr>
      </w:pPr>
      <w:r w:rsidRPr="00F859F1">
        <w:rPr>
          <w:lang w:val="en-US"/>
        </w:rPr>
        <w:t xml:space="preserve">                j--;</w:t>
      </w:r>
    </w:p>
    <w:p w14:paraId="193F07BC" w14:textId="77777777" w:rsidR="00F859F1" w:rsidRPr="00F859F1" w:rsidRDefault="00F859F1" w:rsidP="00F859F1">
      <w:pPr>
        <w:rPr>
          <w:lang w:val="en-US"/>
        </w:rPr>
      </w:pPr>
      <w:r w:rsidRPr="00F859F1">
        <w:rPr>
          <w:lang w:val="en-US"/>
        </w:rPr>
        <w:t xml:space="preserve">            }</w:t>
      </w:r>
    </w:p>
    <w:p w14:paraId="221884ED" w14:textId="77777777" w:rsidR="00F859F1" w:rsidRPr="00F859F1" w:rsidRDefault="00F859F1" w:rsidP="00F859F1">
      <w:pPr>
        <w:rPr>
          <w:lang w:val="en-US"/>
        </w:rPr>
      </w:pPr>
      <w:r w:rsidRPr="00F859F1">
        <w:rPr>
          <w:lang w:val="en-US"/>
        </w:rPr>
        <w:t xml:space="preserve">            else if(s&lt;key)</w:t>
      </w:r>
    </w:p>
    <w:p w14:paraId="21B03278" w14:textId="77777777" w:rsidR="00F859F1" w:rsidRPr="00F859F1" w:rsidRDefault="00F859F1" w:rsidP="00F859F1">
      <w:pPr>
        <w:rPr>
          <w:lang w:val="en-US"/>
        </w:rPr>
      </w:pPr>
      <w:r w:rsidRPr="00F859F1">
        <w:rPr>
          <w:lang w:val="en-US"/>
        </w:rPr>
        <w:t xml:space="preserve">                </w:t>
      </w:r>
      <w:proofErr w:type="spellStart"/>
      <w:r w:rsidRPr="00F859F1">
        <w:rPr>
          <w:lang w:val="en-US"/>
        </w:rPr>
        <w:t>i</w:t>
      </w:r>
      <w:proofErr w:type="spellEnd"/>
      <w:r w:rsidRPr="00F859F1">
        <w:rPr>
          <w:lang w:val="en-US"/>
        </w:rPr>
        <w:t>++;</w:t>
      </w:r>
    </w:p>
    <w:p w14:paraId="7F8CEC2C" w14:textId="77777777" w:rsidR="00F859F1" w:rsidRPr="00F859F1" w:rsidRDefault="00F859F1" w:rsidP="00F859F1">
      <w:pPr>
        <w:rPr>
          <w:lang w:val="en-US"/>
        </w:rPr>
      </w:pPr>
      <w:r w:rsidRPr="00F859F1">
        <w:rPr>
          <w:lang w:val="en-US"/>
        </w:rPr>
        <w:t xml:space="preserve">            else</w:t>
      </w:r>
    </w:p>
    <w:p w14:paraId="5C4D583B" w14:textId="77777777" w:rsidR="00F859F1" w:rsidRPr="00F859F1" w:rsidRDefault="00F859F1" w:rsidP="00F859F1">
      <w:pPr>
        <w:rPr>
          <w:lang w:val="en-US"/>
        </w:rPr>
      </w:pPr>
      <w:r w:rsidRPr="00F859F1">
        <w:rPr>
          <w:lang w:val="en-US"/>
        </w:rPr>
        <w:t xml:space="preserve">                j--;</w:t>
      </w:r>
    </w:p>
    <w:p w14:paraId="1E3EC034" w14:textId="77777777" w:rsidR="00F859F1" w:rsidRPr="00F859F1" w:rsidRDefault="00F859F1" w:rsidP="00F859F1">
      <w:pPr>
        <w:rPr>
          <w:lang w:val="en-US"/>
        </w:rPr>
      </w:pPr>
      <w:r w:rsidRPr="00F859F1">
        <w:rPr>
          <w:lang w:val="en-US"/>
        </w:rPr>
        <w:t xml:space="preserve">        }</w:t>
      </w:r>
    </w:p>
    <w:p w14:paraId="68604C87" w14:textId="77777777" w:rsidR="00F859F1" w:rsidRPr="00F859F1" w:rsidRDefault="00F859F1" w:rsidP="00F859F1">
      <w:pPr>
        <w:rPr>
          <w:lang w:val="en-US"/>
        </w:rPr>
      </w:pPr>
      <w:r w:rsidRPr="00F859F1">
        <w:rPr>
          <w:lang w:val="en-US"/>
        </w:rPr>
        <w:t xml:space="preserve">        if(flag==0)</w:t>
      </w:r>
    </w:p>
    <w:p w14:paraId="5164B560" w14:textId="77777777" w:rsidR="00F859F1" w:rsidRPr="00F859F1" w:rsidRDefault="00F859F1" w:rsidP="00F859F1">
      <w:pPr>
        <w:rPr>
          <w:lang w:val="en-US"/>
        </w:rPr>
      </w:pPr>
      <w:r w:rsidRPr="00F859F1">
        <w:rPr>
          <w:lang w:val="en-US"/>
        </w:rPr>
        <w:t xml:space="preserve">            cout&lt;&lt;"No such elements"&lt;&lt;endl;</w:t>
      </w:r>
    </w:p>
    <w:p w14:paraId="1F8F1804" w14:textId="77777777" w:rsidR="00F859F1" w:rsidRPr="00F859F1" w:rsidRDefault="00F859F1" w:rsidP="00F859F1">
      <w:pPr>
        <w:rPr>
          <w:lang w:val="en-US"/>
        </w:rPr>
      </w:pPr>
    </w:p>
    <w:p w14:paraId="4F9919C2" w14:textId="77777777" w:rsidR="00F859F1" w:rsidRPr="00F859F1" w:rsidRDefault="00F859F1" w:rsidP="00F859F1">
      <w:pPr>
        <w:rPr>
          <w:lang w:val="en-US"/>
        </w:rPr>
      </w:pPr>
      <w:r w:rsidRPr="00F859F1">
        <w:rPr>
          <w:lang w:val="en-US"/>
        </w:rPr>
        <w:t xml:space="preserve">    }</w:t>
      </w:r>
    </w:p>
    <w:p w14:paraId="6825594B" w14:textId="0A775D91" w:rsidR="00F859F1" w:rsidRDefault="00F859F1" w:rsidP="00F859F1">
      <w:pPr>
        <w:rPr>
          <w:lang w:val="en-US"/>
        </w:rPr>
      </w:pPr>
      <w:r w:rsidRPr="00F859F1">
        <w:rPr>
          <w:lang w:val="en-US"/>
        </w:rPr>
        <w:t>}</w:t>
      </w:r>
    </w:p>
    <w:p w14:paraId="204D3AD3" w14:textId="4DD67E81" w:rsidR="00395117" w:rsidRDefault="00395117" w:rsidP="00F859F1">
      <w:pPr>
        <w:rPr>
          <w:lang w:val="en-US"/>
        </w:rPr>
      </w:pPr>
    </w:p>
    <w:p w14:paraId="38BFEA23" w14:textId="3586214C" w:rsidR="00395117" w:rsidRDefault="00395117" w:rsidP="00F859F1">
      <w:pPr>
        <w:rPr>
          <w:lang w:val="en-US"/>
        </w:rPr>
      </w:pPr>
    </w:p>
    <w:p w14:paraId="75B83F9E" w14:textId="386D7687" w:rsidR="00395117" w:rsidRDefault="00395117" w:rsidP="00F859F1">
      <w:pPr>
        <w:rPr>
          <w:lang w:val="en-US"/>
        </w:rPr>
      </w:pPr>
    </w:p>
    <w:p w14:paraId="5A68E2B2" w14:textId="04CDB5B6" w:rsidR="00395117" w:rsidRDefault="00395117" w:rsidP="00F859F1">
      <w:pPr>
        <w:rPr>
          <w:lang w:val="en-US"/>
        </w:rPr>
      </w:pPr>
    </w:p>
    <w:p w14:paraId="62C0C1EF" w14:textId="17DCDE38" w:rsidR="00395117" w:rsidRDefault="00395117" w:rsidP="00F859F1">
      <w:pPr>
        <w:rPr>
          <w:lang w:val="en-US"/>
        </w:rPr>
      </w:pPr>
    </w:p>
    <w:p w14:paraId="0F45CF82" w14:textId="04365472" w:rsidR="00395117" w:rsidRDefault="00395117" w:rsidP="00F859F1">
      <w:pPr>
        <w:rPr>
          <w:lang w:val="en-US"/>
        </w:rPr>
      </w:pPr>
    </w:p>
    <w:p w14:paraId="33523EF4" w14:textId="7545F08D" w:rsidR="00395117" w:rsidRDefault="00395117" w:rsidP="00F859F1">
      <w:pPr>
        <w:rPr>
          <w:lang w:val="en-US"/>
        </w:rPr>
      </w:pPr>
    </w:p>
    <w:p w14:paraId="172A503B" w14:textId="4D54966A" w:rsidR="00395117" w:rsidRDefault="00395117" w:rsidP="00F859F1">
      <w:pPr>
        <w:rPr>
          <w:lang w:val="en-US"/>
        </w:rPr>
      </w:pPr>
    </w:p>
    <w:p w14:paraId="411B3614" w14:textId="4BF66160" w:rsidR="00395117" w:rsidRDefault="00395117" w:rsidP="00F859F1">
      <w:pPr>
        <w:rPr>
          <w:lang w:val="en-US"/>
        </w:rPr>
      </w:pPr>
    </w:p>
    <w:p w14:paraId="46027DFC" w14:textId="68A80BC7" w:rsidR="00395117" w:rsidRDefault="00395117" w:rsidP="00F859F1">
      <w:pPr>
        <w:rPr>
          <w:lang w:val="en-US"/>
        </w:rPr>
      </w:pPr>
    </w:p>
    <w:p w14:paraId="11D8CC54" w14:textId="45236FBB" w:rsidR="00395117" w:rsidRDefault="00395117" w:rsidP="00F859F1">
      <w:pPr>
        <w:rPr>
          <w:lang w:val="en-US"/>
        </w:rPr>
      </w:pPr>
    </w:p>
    <w:p w14:paraId="7B824221" w14:textId="4F2FED17" w:rsidR="00395117" w:rsidRDefault="00395117" w:rsidP="00F859F1">
      <w:pPr>
        <w:rPr>
          <w:lang w:val="en-US"/>
        </w:rPr>
      </w:pPr>
    </w:p>
    <w:p w14:paraId="7CA763FE" w14:textId="3CB402E8" w:rsidR="00395117" w:rsidRDefault="00395117" w:rsidP="00F859F1">
      <w:pPr>
        <w:rPr>
          <w:lang w:val="en-US"/>
        </w:rPr>
      </w:pPr>
    </w:p>
    <w:p w14:paraId="60E04D07" w14:textId="17F80214" w:rsidR="00395117" w:rsidRDefault="00395117" w:rsidP="00F859F1">
      <w:pPr>
        <w:rPr>
          <w:lang w:val="en-US"/>
        </w:rPr>
      </w:pPr>
    </w:p>
    <w:p w14:paraId="20746866" w14:textId="2CD5CE33" w:rsidR="00395117" w:rsidRDefault="00395117" w:rsidP="00F859F1">
      <w:pPr>
        <w:rPr>
          <w:lang w:val="en-US"/>
        </w:rPr>
      </w:pPr>
    </w:p>
    <w:p w14:paraId="21543666" w14:textId="36B79F8D" w:rsidR="00395117" w:rsidRDefault="00395117" w:rsidP="00F859F1">
      <w:pPr>
        <w:rPr>
          <w:lang w:val="en-US"/>
        </w:rPr>
      </w:pPr>
    </w:p>
    <w:p w14:paraId="5E0567CA" w14:textId="77777777" w:rsidR="00395117" w:rsidRPr="00F859F1" w:rsidRDefault="00395117" w:rsidP="00F859F1">
      <w:pPr>
        <w:rPr>
          <w:lang w:val="en-US"/>
        </w:rPr>
      </w:pPr>
    </w:p>
    <w:p w14:paraId="36B4D70A" w14:textId="77777777" w:rsidR="00B55A09" w:rsidRDefault="00B55A09" w:rsidP="00592123">
      <w:pPr>
        <w:rPr>
          <w:b/>
          <w:bCs/>
          <w:lang w:val="en-US"/>
        </w:rPr>
      </w:pPr>
    </w:p>
    <w:p w14:paraId="70FB0F59" w14:textId="77777777" w:rsidR="00B55A09" w:rsidRDefault="00B55A09" w:rsidP="00592123">
      <w:pPr>
        <w:rPr>
          <w:b/>
          <w:bCs/>
          <w:lang w:val="en-US"/>
        </w:rPr>
      </w:pPr>
    </w:p>
    <w:p w14:paraId="1D4F1705" w14:textId="77777777" w:rsidR="00B55A09" w:rsidRDefault="00B55A09" w:rsidP="00592123">
      <w:pPr>
        <w:rPr>
          <w:b/>
          <w:bCs/>
          <w:lang w:val="en-US"/>
        </w:rPr>
      </w:pPr>
    </w:p>
    <w:p w14:paraId="6B8CBE12" w14:textId="6A88CDE1" w:rsidR="00592123" w:rsidRDefault="00592123" w:rsidP="00592123">
      <w:pPr>
        <w:rPr>
          <w:b/>
          <w:bCs/>
          <w:lang w:val="en-US"/>
        </w:rPr>
      </w:pPr>
      <w:r>
        <w:rPr>
          <w:b/>
          <w:bCs/>
          <w:lang w:val="en-US"/>
        </w:rPr>
        <w:t>OUTPUT:</w:t>
      </w:r>
    </w:p>
    <w:p w14:paraId="04767701" w14:textId="2E947E64" w:rsidR="00395117" w:rsidRDefault="00F859F1" w:rsidP="00592123">
      <w:pPr>
        <w:rPr>
          <w:lang w:val="en-US"/>
        </w:rPr>
      </w:pPr>
      <w:r>
        <w:rPr>
          <w:noProof/>
          <w:lang w:val="en-US"/>
        </w:rPr>
        <w:drawing>
          <wp:inline distT="0" distB="0" distL="0" distR="0" wp14:anchorId="25F48E6E" wp14:editId="44D728F4">
            <wp:extent cx="6572250" cy="619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72250" cy="6197600"/>
                    </a:xfrm>
                    <a:prstGeom prst="rect">
                      <a:avLst/>
                    </a:prstGeom>
                  </pic:spPr>
                </pic:pic>
              </a:graphicData>
            </a:graphic>
          </wp:inline>
        </w:drawing>
      </w:r>
    </w:p>
    <w:p w14:paraId="11C18EE8" w14:textId="77777777" w:rsidR="00A0000C" w:rsidRPr="00A0000C" w:rsidRDefault="00A0000C" w:rsidP="00592123">
      <w:pPr>
        <w:rPr>
          <w:lang w:val="en-US"/>
        </w:rPr>
      </w:pPr>
    </w:p>
    <w:p w14:paraId="14264DB9" w14:textId="77777777" w:rsidR="00395117" w:rsidRDefault="00395117" w:rsidP="00592123">
      <w:pPr>
        <w:rPr>
          <w:b/>
          <w:bCs/>
          <w:lang w:val="en-US"/>
        </w:rPr>
      </w:pPr>
    </w:p>
    <w:p w14:paraId="139ABF4F" w14:textId="5D5583FF" w:rsidR="00395117" w:rsidRDefault="00395117" w:rsidP="00592123">
      <w:pPr>
        <w:rPr>
          <w:b/>
          <w:bCs/>
          <w:lang w:val="en-US"/>
        </w:rPr>
      </w:pPr>
    </w:p>
    <w:p w14:paraId="34B5B9AF" w14:textId="77777777" w:rsidR="00021DDD" w:rsidRDefault="00021DDD" w:rsidP="00592123">
      <w:pPr>
        <w:rPr>
          <w:b/>
          <w:bCs/>
          <w:lang w:val="en-US"/>
        </w:rPr>
      </w:pPr>
    </w:p>
    <w:p w14:paraId="5A11F8CD" w14:textId="4036DBCB" w:rsidR="00592123" w:rsidRDefault="00592123" w:rsidP="00592123">
      <w:pPr>
        <w:rPr>
          <w:b/>
          <w:bCs/>
          <w:lang w:val="en-US"/>
        </w:rPr>
      </w:pPr>
      <w:r>
        <w:rPr>
          <w:b/>
          <w:bCs/>
          <w:lang w:val="en-US"/>
        </w:rPr>
        <w:lastRenderedPageBreak/>
        <w:t>15.</w:t>
      </w:r>
      <w:r w:rsidRPr="00592123">
        <w:t xml:space="preserve"> </w:t>
      </w:r>
      <w:r w:rsidR="00F643FF" w:rsidRPr="00F643FF">
        <w:rPr>
          <w:b/>
          <w:bCs/>
        </w:rPr>
        <w:t>You have been given two sorted integer arrays of size m and n. Design an algorithm and implement it using a program to find list of elements which are common to both. (Time Complexity = O(</w:t>
      </w:r>
      <w:proofErr w:type="spellStart"/>
      <w:r w:rsidR="00F643FF" w:rsidRPr="00F643FF">
        <w:rPr>
          <w:b/>
          <w:bCs/>
        </w:rPr>
        <w:t>m+n</w:t>
      </w:r>
      <w:proofErr w:type="spellEnd"/>
      <w:r w:rsidR="00F643FF" w:rsidRPr="00F643FF">
        <w:rPr>
          <w:b/>
          <w:bCs/>
        </w:rPr>
        <w:t>))</w:t>
      </w:r>
    </w:p>
    <w:p w14:paraId="7E82BC84" w14:textId="708B8D81" w:rsidR="00592123" w:rsidRDefault="00592123" w:rsidP="00592123">
      <w:pPr>
        <w:rPr>
          <w:b/>
          <w:bCs/>
          <w:lang w:val="en-US"/>
        </w:rPr>
      </w:pPr>
      <w:r w:rsidRPr="00592123">
        <w:rPr>
          <w:b/>
          <w:bCs/>
          <w:lang w:val="en-US"/>
        </w:rPr>
        <w:t>CODE:</w:t>
      </w:r>
    </w:p>
    <w:p w14:paraId="5D4F43DF" w14:textId="77777777" w:rsidR="004610F8" w:rsidRPr="004610F8" w:rsidRDefault="004610F8" w:rsidP="004610F8">
      <w:pPr>
        <w:rPr>
          <w:lang w:val="en-US"/>
        </w:rPr>
      </w:pPr>
      <w:r w:rsidRPr="004610F8">
        <w:rPr>
          <w:lang w:val="en-US"/>
        </w:rPr>
        <w:t>#include &lt;iostream&gt;</w:t>
      </w:r>
    </w:p>
    <w:p w14:paraId="44EBB746" w14:textId="77777777" w:rsidR="004610F8" w:rsidRPr="004610F8" w:rsidRDefault="004610F8" w:rsidP="004610F8">
      <w:pPr>
        <w:rPr>
          <w:lang w:val="en-US"/>
        </w:rPr>
      </w:pPr>
      <w:r w:rsidRPr="004610F8">
        <w:rPr>
          <w:lang w:val="en-US"/>
        </w:rPr>
        <w:t>using namespace std;</w:t>
      </w:r>
    </w:p>
    <w:p w14:paraId="21E2DC89" w14:textId="77777777" w:rsidR="004610F8" w:rsidRPr="004610F8" w:rsidRDefault="004610F8" w:rsidP="004610F8">
      <w:pPr>
        <w:rPr>
          <w:lang w:val="en-US"/>
        </w:rPr>
      </w:pPr>
      <w:r w:rsidRPr="004610F8">
        <w:rPr>
          <w:lang w:val="en-US"/>
        </w:rPr>
        <w:t xml:space="preserve">int </w:t>
      </w:r>
      <w:proofErr w:type="gramStart"/>
      <w:r w:rsidRPr="004610F8">
        <w:rPr>
          <w:lang w:val="en-US"/>
        </w:rPr>
        <w:t>main(</w:t>
      </w:r>
      <w:proofErr w:type="gramEnd"/>
      <w:r w:rsidRPr="004610F8">
        <w:rPr>
          <w:lang w:val="en-US"/>
        </w:rPr>
        <w:t>)</w:t>
      </w:r>
    </w:p>
    <w:p w14:paraId="17334106" w14:textId="77777777" w:rsidR="004610F8" w:rsidRPr="004610F8" w:rsidRDefault="004610F8" w:rsidP="004610F8">
      <w:pPr>
        <w:rPr>
          <w:lang w:val="en-US"/>
        </w:rPr>
      </w:pPr>
      <w:r w:rsidRPr="004610F8">
        <w:rPr>
          <w:lang w:val="en-US"/>
        </w:rPr>
        <w:t>{</w:t>
      </w:r>
    </w:p>
    <w:p w14:paraId="24524113" w14:textId="77777777" w:rsidR="004610F8" w:rsidRPr="004610F8" w:rsidRDefault="004610F8" w:rsidP="004610F8">
      <w:pPr>
        <w:rPr>
          <w:lang w:val="en-US"/>
        </w:rPr>
      </w:pPr>
      <w:r w:rsidRPr="004610F8">
        <w:rPr>
          <w:lang w:val="en-US"/>
        </w:rPr>
        <w:t xml:space="preserve">    int </w:t>
      </w:r>
      <w:proofErr w:type="spellStart"/>
      <w:proofErr w:type="gramStart"/>
      <w:r w:rsidRPr="004610F8">
        <w:rPr>
          <w:lang w:val="en-US"/>
        </w:rPr>
        <w:t>n,m</w:t>
      </w:r>
      <w:proofErr w:type="gramEnd"/>
      <w:r w:rsidRPr="004610F8">
        <w:rPr>
          <w:lang w:val="en-US"/>
        </w:rPr>
        <w:t>,i,j</w:t>
      </w:r>
      <w:proofErr w:type="spellEnd"/>
      <w:r w:rsidRPr="004610F8">
        <w:rPr>
          <w:lang w:val="en-US"/>
        </w:rPr>
        <w:t>;</w:t>
      </w:r>
    </w:p>
    <w:p w14:paraId="02972ABB" w14:textId="77777777" w:rsidR="004610F8" w:rsidRPr="004610F8" w:rsidRDefault="004610F8" w:rsidP="004610F8">
      <w:pPr>
        <w:rPr>
          <w:lang w:val="en-US"/>
        </w:rPr>
      </w:pPr>
      <w:r w:rsidRPr="004610F8">
        <w:rPr>
          <w:lang w:val="en-US"/>
        </w:rPr>
        <w:t xml:space="preserve">       cout&lt;&lt;"Enter the size of 1st Araay:"&lt;&lt;endl;</w:t>
      </w:r>
    </w:p>
    <w:p w14:paraId="7C4EFD94" w14:textId="77777777" w:rsidR="004610F8" w:rsidRPr="004610F8" w:rsidRDefault="004610F8" w:rsidP="004610F8">
      <w:pPr>
        <w:rPr>
          <w:lang w:val="en-US"/>
        </w:rPr>
      </w:pPr>
      <w:r w:rsidRPr="004610F8">
        <w:rPr>
          <w:lang w:val="en-US"/>
        </w:rPr>
        <w:t xml:space="preserve">        cin&gt;&gt;n;</w:t>
      </w:r>
    </w:p>
    <w:p w14:paraId="7D631911" w14:textId="77777777" w:rsidR="004610F8" w:rsidRPr="004610F8" w:rsidRDefault="004610F8" w:rsidP="004610F8">
      <w:pPr>
        <w:rPr>
          <w:lang w:val="en-US"/>
        </w:rPr>
      </w:pPr>
      <w:r w:rsidRPr="004610F8">
        <w:rPr>
          <w:lang w:val="en-US"/>
        </w:rPr>
        <w:t xml:space="preserve">        cout&lt;&lt;"Enter the elements of 1st array:"&lt;&lt;endl;</w:t>
      </w:r>
    </w:p>
    <w:p w14:paraId="5DC58D25" w14:textId="77777777" w:rsidR="004610F8" w:rsidRPr="004610F8" w:rsidRDefault="004610F8" w:rsidP="004610F8">
      <w:pPr>
        <w:rPr>
          <w:lang w:val="en-US"/>
        </w:rPr>
      </w:pPr>
      <w:r w:rsidRPr="004610F8">
        <w:rPr>
          <w:lang w:val="en-US"/>
        </w:rPr>
        <w:t xml:space="preserve">        int a[n];</w:t>
      </w:r>
    </w:p>
    <w:p w14:paraId="7EC4BAE6" w14:textId="77777777" w:rsidR="004610F8" w:rsidRPr="004610F8" w:rsidRDefault="004610F8" w:rsidP="004610F8">
      <w:pPr>
        <w:rPr>
          <w:lang w:val="en-US"/>
        </w:rPr>
      </w:pPr>
      <w:r w:rsidRPr="004610F8">
        <w:rPr>
          <w:lang w:val="en-US"/>
        </w:rPr>
        <w:t xml:space="preserve">        </w:t>
      </w:r>
      <w:proofErr w:type="gramStart"/>
      <w:r w:rsidRPr="004610F8">
        <w:rPr>
          <w:lang w:val="en-US"/>
        </w:rPr>
        <w:t>for(</w:t>
      </w:r>
      <w:proofErr w:type="gramEnd"/>
      <w:r w:rsidRPr="004610F8">
        <w:rPr>
          <w:lang w:val="en-US"/>
        </w:rPr>
        <w:t xml:space="preserve">int </w:t>
      </w:r>
      <w:proofErr w:type="spellStart"/>
      <w:r w:rsidRPr="004610F8">
        <w:rPr>
          <w:lang w:val="en-US"/>
        </w:rPr>
        <w:t>i</w:t>
      </w:r>
      <w:proofErr w:type="spellEnd"/>
      <w:r w:rsidRPr="004610F8">
        <w:rPr>
          <w:lang w:val="en-US"/>
        </w:rPr>
        <w:t>=0;i&lt;</w:t>
      </w:r>
      <w:proofErr w:type="spellStart"/>
      <w:r w:rsidRPr="004610F8">
        <w:rPr>
          <w:lang w:val="en-US"/>
        </w:rPr>
        <w:t>n;i</w:t>
      </w:r>
      <w:proofErr w:type="spellEnd"/>
      <w:r w:rsidRPr="004610F8">
        <w:rPr>
          <w:lang w:val="en-US"/>
        </w:rPr>
        <w:t>++)</w:t>
      </w:r>
    </w:p>
    <w:p w14:paraId="5C43106D" w14:textId="77777777" w:rsidR="004610F8" w:rsidRPr="004610F8" w:rsidRDefault="004610F8" w:rsidP="004610F8">
      <w:pPr>
        <w:rPr>
          <w:lang w:val="en-US"/>
        </w:rPr>
      </w:pPr>
      <w:r w:rsidRPr="004610F8">
        <w:rPr>
          <w:lang w:val="en-US"/>
        </w:rPr>
        <w:t xml:space="preserve">        {</w:t>
      </w:r>
    </w:p>
    <w:p w14:paraId="13D9FDA4" w14:textId="77777777" w:rsidR="004610F8" w:rsidRPr="004610F8" w:rsidRDefault="004610F8" w:rsidP="004610F8">
      <w:pPr>
        <w:rPr>
          <w:lang w:val="en-US"/>
        </w:rPr>
      </w:pPr>
      <w:r w:rsidRPr="004610F8">
        <w:rPr>
          <w:lang w:val="en-US"/>
        </w:rPr>
        <w:t xml:space="preserve">            cin&gt;&gt;a[</w:t>
      </w:r>
      <w:proofErr w:type="spellStart"/>
      <w:r w:rsidRPr="004610F8">
        <w:rPr>
          <w:lang w:val="en-US"/>
        </w:rPr>
        <w:t>i</w:t>
      </w:r>
      <w:proofErr w:type="spellEnd"/>
      <w:r w:rsidRPr="004610F8">
        <w:rPr>
          <w:lang w:val="en-US"/>
        </w:rPr>
        <w:t>];</w:t>
      </w:r>
    </w:p>
    <w:p w14:paraId="2CE44077" w14:textId="77777777" w:rsidR="004610F8" w:rsidRPr="004610F8" w:rsidRDefault="004610F8" w:rsidP="004610F8">
      <w:pPr>
        <w:rPr>
          <w:lang w:val="en-US"/>
        </w:rPr>
      </w:pPr>
      <w:r w:rsidRPr="004610F8">
        <w:rPr>
          <w:lang w:val="en-US"/>
        </w:rPr>
        <w:t xml:space="preserve">        }</w:t>
      </w:r>
    </w:p>
    <w:p w14:paraId="4B89DE6F" w14:textId="77777777" w:rsidR="004610F8" w:rsidRPr="004610F8" w:rsidRDefault="004610F8" w:rsidP="004610F8">
      <w:pPr>
        <w:rPr>
          <w:lang w:val="en-US"/>
        </w:rPr>
      </w:pPr>
      <w:r w:rsidRPr="004610F8">
        <w:rPr>
          <w:lang w:val="en-US"/>
        </w:rPr>
        <w:t xml:space="preserve">        cout&lt;&lt;"Enter the size of 2nd Araay:"&lt;&lt;endl;</w:t>
      </w:r>
    </w:p>
    <w:p w14:paraId="032733ED" w14:textId="77777777" w:rsidR="004610F8" w:rsidRPr="004610F8" w:rsidRDefault="004610F8" w:rsidP="004610F8">
      <w:pPr>
        <w:rPr>
          <w:lang w:val="en-US"/>
        </w:rPr>
      </w:pPr>
      <w:r w:rsidRPr="004610F8">
        <w:rPr>
          <w:lang w:val="en-US"/>
        </w:rPr>
        <w:t xml:space="preserve">        cin&gt;&gt;m;</w:t>
      </w:r>
    </w:p>
    <w:p w14:paraId="11FFB848" w14:textId="77777777" w:rsidR="004610F8" w:rsidRPr="004610F8" w:rsidRDefault="004610F8" w:rsidP="004610F8">
      <w:pPr>
        <w:rPr>
          <w:lang w:val="en-US"/>
        </w:rPr>
      </w:pPr>
      <w:r w:rsidRPr="004610F8">
        <w:rPr>
          <w:lang w:val="en-US"/>
        </w:rPr>
        <w:t xml:space="preserve">        cout&lt;&lt;"Enter the elements of 2nd array:"&lt;&lt;endl;</w:t>
      </w:r>
    </w:p>
    <w:p w14:paraId="1A4D69F1" w14:textId="77777777" w:rsidR="004610F8" w:rsidRPr="004610F8" w:rsidRDefault="004610F8" w:rsidP="004610F8">
      <w:pPr>
        <w:rPr>
          <w:lang w:val="en-US"/>
        </w:rPr>
      </w:pPr>
      <w:r w:rsidRPr="004610F8">
        <w:rPr>
          <w:lang w:val="en-US"/>
        </w:rPr>
        <w:t xml:space="preserve">        int b[m];</w:t>
      </w:r>
    </w:p>
    <w:p w14:paraId="26E60D7B" w14:textId="77777777" w:rsidR="004610F8" w:rsidRPr="004610F8" w:rsidRDefault="004610F8" w:rsidP="004610F8">
      <w:pPr>
        <w:rPr>
          <w:lang w:val="en-US"/>
        </w:rPr>
      </w:pPr>
      <w:r w:rsidRPr="004610F8">
        <w:rPr>
          <w:lang w:val="en-US"/>
        </w:rPr>
        <w:t xml:space="preserve">        </w:t>
      </w:r>
      <w:proofErr w:type="gramStart"/>
      <w:r w:rsidRPr="004610F8">
        <w:rPr>
          <w:lang w:val="en-US"/>
        </w:rPr>
        <w:t>for(</w:t>
      </w:r>
      <w:proofErr w:type="gramEnd"/>
      <w:r w:rsidRPr="004610F8">
        <w:rPr>
          <w:lang w:val="en-US"/>
        </w:rPr>
        <w:t>int j=0;j&lt;</w:t>
      </w:r>
      <w:proofErr w:type="spellStart"/>
      <w:r w:rsidRPr="004610F8">
        <w:rPr>
          <w:lang w:val="en-US"/>
        </w:rPr>
        <w:t>n;j</w:t>
      </w:r>
      <w:proofErr w:type="spellEnd"/>
      <w:r w:rsidRPr="004610F8">
        <w:rPr>
          <w:lang w:val="en-US"/>
        </w:rPr>
        <w:t>++)</w:t>
      </w:r>
    </w:p>
    <w:p w14:paraId="629FF3BC" w14:textId="77777777" w:rsidR="004610F8" w:rsidRPr="004610F8" w:rsidRDefault="004610F8" w:rsidP="004610F8">
      <w:pPr>
        <w:rPr>
          <w:lang w:val="en-US"/>
        </w:rPr>
      </w:pPr>
      <w:r w:rsidRPr="004610F8">
        <w:rPr>
          <w:lang w:val="en-US"/>
        </w:rPr>
        <w:t xml:space="preserve">        {</w:t>
      </w:r>
    </w:p>
    <w:p w14:paraId="2D565B26" w14:textId="77777777" w:rsidR="004610F8" w:rsidRPr="004610F8" w:rsidRDefault="004610F8" w:rsidP="004610F8">
      <w:pPr>
        <w:rPr>
          <w:lang w:val="en-US"/>
        </w:rPr>
      </w:pPr>
      <w:r w:rsidRPr="004610F8">
        <w:rPr>
          <w:lang w:val="en-US"/>
        </w:rPr>
        <w:t xml:space="preserve">            cin&gt;&gt;a[j];</w:t>
      </w:r>
    </w:p>
    <w:p w14:paraId="64F39133" w14:textId="77777777" w:rsidR="004610F8" w:rsidRPr="004610F8" w:rsidRDefault="004610F8" w:rsidP="004610F8">
      <w:pPr>
        <w:rPr>
          <w:lang w:val="en-US"/>
        </w:rPr>
      </w:pPr>
      <w:r w:rsidRPr="004610F8">
        <w:rPr>
          <w:lang w:val="en-US"/>
        </w:rPr>
        <w:t xml:space="preserve">        }</w:t>
      </w:r>
    </w:p>
    <w:p w14:paraId="6F164DE8" w14:textId="77777777" w:rsidR="004610F8" w:rsidRPr="004610F8" w:rsidRDefault="004610F8" w:rsidP="004610F8">
      <w:pPr>
        <w:rPr>
          <w:lang w:val="en-US"/>
        </w:rPr>
      </w:pPr>
      <w:r w:rsidRPr="004610F8">
        <w:rPr>
          <w:lang w:val="en-US"/>
        </w:rPr>
        <w:t xml:space="preserve">        </w:t>
      </w:r>
      <w:proofErr w:type="spellStart"/>
      <w:r w:rsidRPr="004610F8">
        <w:rPr>
          <w:lang w:val="en-US"/>
        </w:rPr>
        <w:t>i</w:t>
      </w:r>
      <w:proofErr w:type="spellEnd"/>
      <w:r w:rsidRPr="004610F8">
        <w:rPr>
          <w:lang w:val="en-US"/>
        </w:rPr>
        <w:t>=</w:t>
      </w:r>
      <w:proofErr w:type="gramStart"/>
      <w:r w:rsidRPr="004610F8">
        <w:rPr>
          <w:lang w:val="en-US"/>
        </w:rPr>
        <w:t>0,j</w:t>
      </w:r>
      <w:proofErr w:type="gramEnd"/>
      <w:r w:rsidRPr="004610F8">
        <w:rPr>
          <w:lang w:val="en-US"/>
        </w:rPr>
        <w:t>=0;</w:t>
      </w:r>
    </w:p>
    <w:p w14:paraId="45B7AB33" w14:textId="77777777" w:rsidR="004610F8" w:rsidRPr="004610F8" w:rsidRDefault="004610F8" w:rsidP="004610F8">
      <w:pPr>
        <w:rPr>
          <w:lang w:val="en-US"/>
        </w:rPr>
      </w:pPr>
      <w:r w:rsidRPr="004610F8">
        <w:rPr>
          <w:lang w:val="en-US"/>
        </w:rPr>
        <w:t xml:space="preserve">        while(</w:t>
      </w:r>
      <w:proofErr w:type="spellStart"/>
      <w:r w:rsidRPr="004610F8">
        <w:rPr>
          <w:lang w:val="en-US"/>
        </w:rPr>
        <w:t>i</w:t>
      </w:r>
      <w:proofErr w:type="spellEnd"/>
      <w:r w:rsidRPr="004610F8">
        <w:rPr>
          <w:lang w:val="en-US"/>
        </w:rPr>
        <w:t>&lt;n&amp;&amp;j&lt;m)</w:t>
      </w:r>
    </w:p>
    <w:p w14:paraId="322FAF5A" w14:textId="77777777" w:rsidR="004610F8" w:rsidRPr="004610F8" w:rsidRDefault="004610F8" w:rsidP="004610F8">
      <w:pPr>
        <w:rPr>
          <w:lang w:val="en-US"/>
        </w:rPr>
      </w:pPr>
      <w:r w:rsidRPr="004610F8">
        <w:rPr>
          <w:lang w:val="en-US"/>
        </w:rPr>
        <w:t xml:space="preserve">        {</w:t>
      </w:r>
    </w:p>
    <w:p w14:paraId="6A66D1C8" w14:textId="77777777" w:rsidR="004610F8" w:rsidRPr="004610F8" w:rsidRDefault="004610F8" w:rsidP="004610F8">
      <w:pPr>
        <w:rPr>
          <w:lang w:val="en-US"/>
        </w:rPr>
      </w:pPr>
      <w:r w:rsidRPr="004610F8">
        <w:rPr>
          <w:lang w:val="en-US"/>
        </w:rPr>
        <w:t xml:space="preserve">            if(a[</w:t>
      </w:r>
      <w:proofErr w:type="spellStart"/>
      <w:r w:rsidRPr="004610F8">
        <w:rPr>
          <w:lang w:val="en-US"/>
        </w:rPr>
        <w:t>i</w:t>
      </w:r>
      <w:proofErr w:type="spellEnd"/>
      <w:r w:rsidRPr="004610F8">
        <w:rPr>
          <w:lang w:val="en-US"/>
        </w:rPr>
        <w:t>]==b[j])</w:t>
      </w:r>
    </w:p>
    <w:p w14:paraId="058AC771" w14:textId="77777777" w:rsidR="004610F8" w:rsidRPr="004610F8" w:rsidRDefault="004610F8" w:rsidP="004610F8">
      <w:pPr>
        <w:rPr>
          <w:lang w:val="en-US"/>
        </w:rPr>
      </w:pPr>
      <w:r w:rsidRPr="004610F8">
        <w:rPr>
          <w:lang w:val="en-US"/>
        </w:rPr>
        <w:t xml:space="preserve">            {</w:t>
      </w:r>
    </w:p>
    <w:p w14:paraId="3811EF1A" w14:textId="77777777" w:rsidR="004610F8" w:rsidRPr="004610F8" w:rsidRDefault="004610F8" w:rsidP="004610F8">
      <w:pPr>
        <w:rPr>
          <w:lang w:val="en-US"/>
        </w:rPr>
      </w:pPr>
      <w:r w:rsidRPr="004610F8">
        <w:rPr>
          <w:lang w:val="en-US"/>
        </w:rPr>
        <w:t xml:space="preserve">                cout&lt;&lt;a[</w:t>
      </w:r>
      <w:proofErr w:type="spellStart"/>
      <w:r w:rsidRPr="004610F8">
        <w:rPr>
          <w:lang w:val="en-US"/>
        </w:rPr>
        <w:t>i</w:t>
      </w:r>
      <w:proofErr w:type="spellEnd"/>
      <w:r w:rsidRPr="004610F8">
        <w:rPr>
          <w:lang w:val="en-US"/>
        </w:rPr>
        <w:t>]&lt;&lt;" ";</w:t>
      </w:r>
    </w:p>
    <w:p w14:paraId="230E8300" w14:textId="77777777" w:rsidR="004610F8" w:rsidRPr="004610F8" w:rsidRDefault="004610F8" w:rsidP="004610F8">
      <w:pPr>
        <w:rPr>
          <w:lang w:val="en-US"/>
        </w:rPr>
      </w:pPr>
      <w:r w:rsidRPr="004610F8">
        <w:rPr>
          <w:lang w:val="en-US"/>
        </w:rPr>
        <w:t xml:space="preserve">                </w:t>
      </w:r>
      <w:proofErr w:type="spellStart"/>
      <w:r w:rsidRPr="004610F8">
        <w:rPr>
          <w:lang w:val="en-US"/>
        </w:rPr>
        <w:t>i</w:t>
      </w:r>
      <w:proofErr w:type="spellEnd"/>
      <w:r w:rsidRPr="004610F8">
        <w:rPr>
          <w:lang w:val="en-US"/>
        </w:rPr>
        <w:t>++;</w:t>
      </w:r>
    </w:p>
    <w:p w14:paraId="7EC46692" w14:textId="77777777" w:rsidR="004610F8" w:rsidRPr="004610F8" w:rsidRDefault="004610F8" w:rsidP="004610F8">
      <w:pPr>
        <w:rPr>
          <w:lang w:val="en-US"/>
        </w:rPr>
      </w:pPr>
      <w:r w:rsidRPr="004610F8">
        <w:rPr>
          <w:lang w:val="en-US"/>
        </w:rPr>
        <w:lastRenderedPageBreak/>
        <w:t xml:space="preserve">                </w:t>
      </w:r>
      <w:proofErr w:type="spellStart"/>
      <w:r w:rsidRPr="004610F8">
        <w:rPr>
          <w:lang w:val="en-US"/>
        </w:rPr>
        <w:t>j++</w:t>
      </w:r>
      <w:proofErr w:type="spellEnd"/>
      <w:r w:rsidRPr="004610F8">
        <w:rPr>
          <w:lang w:val="en-US"/>
        </w:rPr>
        <w:t>;</w:t>
      </w:r>
    </w:p>
    <w:p w14:paraId="4F9FEB7F" w14:textId="77777777" w:rsidR="004610F8" w:rsidRPr="004610F8" w:rsidRDefault="004610F8" w:rsidP="004610F8">
      <w:pPr>
        <w:rPr>
          <w:lang w:val="en-US"/>
        </w:rPr>
      </w:pPr>
      <w:r w:rsidRPr="004610F8">
        <w:rPr>
          <w:lang w:val="en-US"/>
        </w:rPr>
        <w:t xml:space="preserve">            }</w:t>
      </w:r>
    </w:p>
    <w:p w14:paraId="451A35BD" w14:textId="77777777" w:rsidR="004610F8" w:rsidRPr="004610F8" w:rsidRDefault="004610F8" w:rsidP="004610F8">
      <w:pPr>
        <w:rPr>
          <w:lang w:val="en-US"/>
        </w:rPr>
      </w:pPr>
      <w:r w:rsidRPr="004610F8">
        <w:rPr>
          <w:lang w:val="en-US"/>
        </w:rPr>
        <w:t xml:space="preserve">            else if(a[</w:t>
      </w:r>
      <w:proofErr w:type="spellStart"/>
      <w:r w:rsidRPr="004610F8">
        <w:rPr>
          <w:lang w:val="en-US"/>
        </w:rPr>
        <w:t>i</w:t>
      </w:r>
      <w:proofErr w:type="spellEnd"/>
      <w:r w:rsidRPr="004610F8">
        <w:rPr>
          <w:lang w:val="en-US"/>
        </w:rPr>
        <w:t>]&lt;b[j])</w:t>
      </w:r>
    </w:p>
    <w:p w14:paraId="198C5BE5" w14:textId="77777777" w:rsidR="004610F8" w:rsidRPr="004610F8" w:rsidRDefault="004610F8" w:rsidP="004610F8">
      <w:pPr>
        <w:rPr>
          <w:lang w:val="en-US"/>
        </w:rPr>
      </w:pPr>
      <w:r w:rsidRPr="004610F8">
        <w:rPr>
          <w:lang w:val="en-US"/>
        </w:rPr>
        <w:t xml:space="preserve">                </w:t>
      </w:r>
      <w:proofErr w:type="spellStart"/>
      <w:r w:rsidRPr="004610F8">
        <w:rPr>
          <w:lang w:val="en-US"/>
        </w:rPr>
        <w:t>i</w:t>
      </w:r>
      <w:proofErr w:type="spellEnd"/>
      <w:r w:rsidRPr="004610F8">
        <w:rPr>
          <w:lang w:val="en-US"/>
        </w:rPr>
        <w:t>++;</w:t>
      </w:r>
    </w:p>
    <w:p w14:paraId="38AE1790" w14:textId="77777777" w:rsidR="004610F8" w:rsidRPr="004610F8" w:rsidRDefault="004610F8" w:rsidP="004610F8">
      <w:pPr>
        <w:rPr>
          <w:lang w:val="en-US"/>
        </w:rPr>
      </w:pPr>
      <w:r w:rsidRPr="004610F8">
        <w:rPr>
          <w:lang w:val="en-US"/>
        </w:rPr>
        <w:t xml:space="preserve">            else</w:t>
      </w:r>
    </w:p>
    <w:p w14:paraId="09CAD212" w14:textId="77777777" w:rsidR="004610F8" w:rsidRPr="004610F8" w:rsidRDefault="004610F8" w:rsidP="004610F8">
      <w:pPr>
        <w:rPr>
          <w:lang w:val="en-US"/>
        </w:rPr>
      </w:pPr>
      <w:r w:rsidRPr="004610F8">
        <w:rPr>
          <w:lang w:val="en-US"/>
        </w:rPr>
        <w:t xml:space="preserve">                </w:t>
      </w:r>
      <w:proofErr w:type="spellStart"/>
      <w:r w:rsidRPr="004610F8">
        <w:rPr>
          <w:lang w:val="en-US"/>
        </w:rPr>
        <w:t>j++</w:t>
      </w:r>
      <w:proofErr w:type="spellEnd"/>
      <w:r w:rsidRPr="004610F8">
        <w:rPr>
          <w:lang w:val="en-US"/>
        </w:rPr>
        <w:t>;</w:t>
      </w:r>
    </w:p>
    <w:p w14:paraId="44E9BF73" w14:textId="77777777" w:rsidR="004610F8" w:rsidRPr="004610F8" w:rsidRDefault="004610F8" w:rsidP="004610F8">
      <w:pPr>
        <w:rPr>
          <w:lang w:val="en-US"/>
        </w:rPr>
      </w:pPr>
      <w:r w:rsidRPr="004610F8">
        <w:rPr>
          <w:lang w:val="en-US"/>
        </w:rPr>
        <w:t xml:space="preserve">        }</w:t>
      </w:r>
    </w:p>
    <w:p w14:paraId="34C07EDB" w14:textId="32A9F4E5" w:rsidR="004610F8" w:rsidRDefault="004610F8" w:rsidP="004610F8">
      <w:pPr>
        <w:rPr>
          <w:lang w:val="en-US"/>
        </w:rPr>
      </w:pPr>
      <w:r w:rsidRPr="004610F8">
        <w:rPr>
          <w:lang w:val="en-US"/>
        </w:rPr>
        <w:t>}</w:t>
      </w:r>
    </w:p>
    <w:p w14:paraId="3D24BBB3" w14:textId="454198F2" w:rsidR="00395117" w:rsidRDefault="00395117" w:rsidP="004610F8">
      <w:pPr>
        <w:rPr>
          <w:lang w:val="en-US"/>
        </w:rPr>
      </w:pPr>
    </w:p>
    <w:p w14:paraId="00954A5E" w14:textId="7A52B270" w:rsidR="00395117" w:rsidRDefault="00395117" w:rsidP="004610F8">
      <w:pPr>
        <w:rPr>
          <w:lang w:val="en-US"/>
        </w:rPr>
      </w:pPr>
    </w:p>
    <w:p w14:paraId="51947F07" w14:textId="48DA1D2A" w:rsidR="00395117" w:rsidRDefault="00395117" w:rsidP="004610F8">
      <w:pPr>
        <w:rPr>
          <w:lang w:val="en-US"/>
        </w:rPr>
      </w:pPr>
    </w:p>
    <w:p w14:paraId="729DA421" w14:textId="24AE77F5" w:rsidR="00395117" w:rsidRDefault="00395117" w:rsidP="004610F8">
      <w:pPr>
        <w:rPr>
          <w:lang w:val="en-US"/>
        </w:rPr>
      </w:pPr>
    </w:p>
    <w:p w14:paraId="543CB01E" w14:textId="373D5EFE" w:rsidR="00395117" w:rsidRDefault="00395117" w:rsidP="004610F8">
      <w:pPr>
        <w:rPr>
          <w:lang w:val="en-US"/>
        </w:rPr>
      </w:pPr>
    </w:p>
    <w:p w14:paraId="487205EC" w14:textId="595A0BCB" w:rsidR="00395117" w:rsidRDefault="00395117" w:rsidP="004610F8">
      <w:pPr>
        <w:rPr>
          <w:lang w:val="en-US"/>
        </w:rPr>
      </w:pPr>
    </w:p>
    <w:p w14:paraId="6E835B83" w14:textId="405A9897" w:rsidR="00395117" w:rsidRDefault="00395117" w:rsidP="004610F8">
      <w:pPr>
        <w:rPr>
          <w:lang w:val="en-US"/>
        </w:rPr>
      </w:pPr>
    </w:p>
    <w:p w14:paraId="6E9CB730" w14:textId="0D2CA094" w:rsidR="00395117" w:rsidRDefault="00395117" w:rsidP="004610F8">
      <w:pPr>
        <w:rPr>
          <w:lang w:val="en-US"/>
        </w:rPr>
      </w:pPr>
    </w:p>
    <w:p w14:paraId="0419163A" w14:textId="517654FC" w:rsidR="00395117" w:rsidRDefault="00395117" w:rsidP="004610F8">
      <w:pPr>
        <w:rPr>
          <w:lang w:val="en-US"/>
        </w:rPr>
      </w:pPr>
    </w:p>
    <w:p w14:paraId="43A71DF0" w14:textId="7D346A95" w:rsidR="00395117" w:rsidRDefault="00395117" w:rsidP="004610F8">
      <w:pPr>
        <w:rPr>
          <w:lang w:val="en-US"/>
        </w:rPr>
      </w:pPr>
    </w:p>
    <w:p w14:paraId="5EE9D3A2" w14:textId="4B68D148" w:rsidR="00395117" w:rsidRDefault="00395117" w:rsidP="004610F8">
      <w:pPr>
        <w:rPr>
          <w:lang w:val="en-US"/>
        </w:rPr>
      </w:pPr>
    </w:p>
    <w:p w14:paraId="0F31926C" w14:textId="7BCAF5D9" w:rsidR="00395117" w:rsidRDefault="00395117" w:rsidP="004610F8">
      <w:pPr>
        <w:rPr>
          <w:lang w:val="en-US"/>
        </w:rPr>
      </w:pPr>
    </w:p>
    <w:p w14:paraId="34468403" w14:textId="10433C70" w:rsidR="00395117" w:rsidRDefault="00395117" w:rsidP="004610F8">
      <w:pPr>
        <w:rPr>
          <w:lang w:val="en-US"/>
        </w:rPr>
      </w:pPr>
    </w:p>
    <w:p w14:paraId="7E7243E4" w14:textId="00A36C4E" w:rsidR="00395117" w:rsidRDefault="00395117" w:rsidP="004610F8">
      <w:pPr>
        <w:rPr>
          <w:lang w:val="en-US"/>
        </w:rPr>
      </w:pPr>
    </w:p>
    <w:p w14:paraId="187EA429" w14:textId="4D6C78BC" w:rsidR="00395117" w:rsidRDefault="00395117" w:rsidP="004610F8">
      <w:pPr>
        <w:rPr>
          <w:lang w:val="en-US"/>
        </w:rPr>
      </w:pPr>
    </w:p>
    <w:p w14:paraId="5560A058" w14:textId="76F4429B" w:rsidR="00395117" w:rsidRDefault="00395117" w:rsidP="004610F8">
      <w:pPr>
        <w:rPr>
          <w:lang w:val="en-US"/>
        </w:rPr>
      </w:pPr>
    </w:p>
    <w:p w14:paraId="13AC3111" w14:textId="4FE31D49" w:rsidR="00395117" w:rsidRDefault="00395117" w:rsidP="004610F8">
      <w:pPr>
        <w:rPr>
          <w:lang w:val="en-US"/>
        </w:rPr>
      </w:pPr>
    </w:p>
    <w:p w14:paraId="56E757A1" w14:textId="04199ABA" w:rsidR="00395117" w:rsidRDefault="00395117" w:rsidP="004610F8">
      <w:pPr>
        <w:rPr>
          <w:lang w:val="en-US"/>
        </w:rPr>
      </w:pPr>
    </w:p>
    <w:p w14:paraId="65517FE0" w14:textId="02A397F5" w:rsidR="00395117" w:rsidRDefault="00395117" w:rsidP="004610F8">
      <w:pPr>
        <w:rPr>
          <w:lang w:val="en-US"/>
        </w:rPr>
      </w:pPr>
    </w:p>
    <w:p w14:paraId="590954D7" w14:textId="560896D8" w:rsidR="00395117" w:rsidRDefault="00395117" w:rsidP="004610F8">
      <w:pPr>
        <w:rPr>
          <w:lang w:val="en-US"/>
        </w:rPr>
      </w:pPr>
    </w:p>
    <w:p w14:paraId="228FCC0A" w14:textId="019360DF" w:rsidR="00395117" w:rsidRDefault="00395117" w:rsidP="004610F8">
      <w:pPr>
        <w:rPr>
          <w:lang w:val="en-US"/>
        </w:rPr>
      </w:pPr>
    </w:p>
    <w:p w14:paraId="07C580C8" w14:textId="77777777" w:rsidR="00395117" w:rsidRPr="004610F8" w:rsidRDefault="00395117" w:rsidP="004610F8">
      <w:pPr>
        <w:rPr>
          <w:lang w:val="en-US"/>
        </w:rPr>
      </w:pPr>
    </w:p>
    <w:p w14:paraId="0BF9835A" w14:textId="798E757C" w:rsidR="00F859F1" w:rsidRPr="00F859F1" w:rsidRDefault="00F859F1" w:rsidP="00592123">
      <w:pPr>
        <w:rPr>
          <w:lang w:val="en-US"/>
        </w:rPr>
      </w:pPr>
    </w:p>
    <w:p w14:paraId="4CA0BCA3" w14:textId="77777777" w:rsidR="00B55A09" w:rsidRDefault="00B55A09" w:rsidP="00592123">
      <w:pPr>
        <w:rPr>
          <w:b/>
          <w:bCs/>
          <w:lang w:val="en-US"/>
        </w:rPr>
      </w:pPr>
    </w:p>
    <w:p w14:paraId="19CFCA00" w14:textId="77777777" w:rsidR="00B55A09" w:rsidRDefault="00B55A09" w:rsidP="00592123">
      <w:pPr>
        <w:rPr>
          <w:b/>
          <w:bCs/>
          <w:lang w:val="en-US"/>
        </w:rPr>
      </w:pPr>
    </w:p>
    <w:p w14:paraId="7887114E" w14:textId="4D71978D" w:rsidR="00592123" w:rsidRDefault="00592123" w:rsidP="00592123">
      <w:pPr>
        <w:rPr>
          <w:b/>
          <w:bCs/>
          <w:lang w:val="en-US"/>
        </w:rPr>
      </w:pPr>
      <w:r>
        <w:rPr>
          <w:b/>
          <w:bCs/>
          <w:lang w:val="en-US"/>
        </w:rPr>
        <w:t>OUTPUT:</w:t>
      </w:r>
    </w:p>
    <w:p w14:paraId="0D824807" w14:textId="77777777" w:rsidR="00592123" w:rsidRDefault="00592123" w:rsidP="00592123">
      <w:pPr>
        <w:rPr>
          <w:b/>
          <w:bCs/>
          <w:lang w:val="en-US"/>
        </w:rPr>
      </w:pPr>
    </w:p>
    <w:p w14:paraId="5B5E9049" w14:textId="4A735512" w:rsidR="00592123" w:rsidRPr="00CF1004" w:rsidRDefault="004610F8" w:rsidP="003C6BE2">
      <w:pPr>
        <w:rPr>
          <w:lang w:val="en-US"/>
        </w:rPr>
      </w:pPr>
      <w:r>
        <w:rPr>
          <w:noProof/>
        </w:rPr>
        <w:drawing>
          <wp:inline distT="0" distB="0" distL="0" distR="0" wp14:anchorId="459373D2" wp14:editId="5711D14F">
            <wp:extent cx="6394450" cy="5943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4450" cy="5943600"/>
                    </a:xfrm>
                    <a:prstGeom prst="rect">
                      <a:avLst/>
                    </a:prstGeom>
                  </pic:spPr>
                </pic:pic>
              </a:graphicData>
            </a:graphic>
          </wp:inline>
        </w:drawing>
      </w:r>
    </w:p>
    <w:sectPr w:rsidR="00592123" w:rsidRPr="00CF1004" w:rsidSect="00E9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74F"/>
    <w:multiLevelType w:val="hybridMultilevel"/>
    <w:tmpl w:val="72C0B6B2"/>
    <w:lvl w:ilvl="0" w:tplc="8AD6A6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33150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ika Mullagura">
    <w15:presenceInfo w15:providerId="Windows Live" w15:userId="9157f8cdef539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04"/>
    <w:rsid w:val="000154ED"/>
    <w:rsid w:val="00021DDD"/>
    <w:rsid w:val="00072B03"/>
    <w:rsid w:val="00110FAF"/>
    <w:rsid w:val="00144F03"/>
    <w:rsid w:val="001C1A20"/>
    <w:rsid w:val="002C3440"/>
    <w:rsid w:val="00324E9E"/>
    <w:rsid w:val="00395117"/>
    <w:rsid w:val="003C6BE2"/>
    <w:rsid w:val="004130CA"/>
    <w:rsid w:val="004610F8"/>
    <w:rsid w:val="004823E4"/>
    <w:rsid w:val="00515EA7"/>
    <w:rsid w:val="00592123"/>
    <w:rsid w:val="006B4578"/>
    <w:rsid w:val="006E08EE"/>
    <w:rsid w:val="00755CC1"/>
    <w:rsid w:val="007D5ADC"/>
    <w:rsid w:val="009439CF"/>
    <w:rsid w:val="009B71AB"/>
    <w:rsid w:val="009E106C"/>
    <w:rsid w:val="009F53C3"/>
    <w:rsid w:val="00A0000C"/>
    <w:rsid w:val="00AC5B3F"/>
    <w:rsid w:val="00AC75EA"/>
    <w:rsid w:val="00AE2BC3"/>
    <w:rsid w:val="00B55A09"/>
    <w:rsid w:val="00C321C9"/>
    <w:rsid w:val="00C51814"/>
    <w:rsid w:val="00CF1004"/>
    <w:rsid w:val="00D56354"/>
    <w:rsid w:val="00E84791"/>
    <w:rsid w:val="00E90F8D"/>
    <w:rsid w:val="00EE52D4"/>
    <w:rsid w:val="00F52A9F"/>
    <w:rsid w:val="00F544A2"/>
    <w:rsid w:val="00F643FF"/>
    <w:rsid w:val="00F8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9F46"/>
  <w15:chartTrackingRefBased/>
  <w15:docId w15:val="{962959DD-F633-4D0F-8239-C8F5DF0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EE"/>
    <w:pPr>
      <w:ind w:left="720"/>
      <w:contextualSpacing/>
    </w:pPr>
  </w:style>
  <w:style w:type="paragraph" w:styleId="Revision">
    <w:name w:val="Revision"/>
    <w:hidden/>
    <w:uiPriority w:val="99"/>
    <w:semiHidden/>
    <w:rsid w:val="00482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13:51:16.446"/>
    </inkml:context>
    <inkml:brush xml:id="br0">
      <inkml:brushProperty name="width" value="0.025" units="cm"/>
      <inkml:brushProperty name="height" value="0.025" units="cm"/>
      <inkml:brushProperty name="color" value="#FFFFFF"/>
    </inkml:brush>
  </inkml:definitions>
  <inkml:trace contextRef="#ctx0" brushRef="#br0">153 0 24575,'3'3'0,"1"0"0,-1 0 0,-1 0 0,1 0 0,0 1 0,-1-1 0,0 1 0,1-1 0,-1 1 0,-1 0 0,1 0 0,2 7 0,9 13 0,-12-21 0,1-1 0,0 1 0,0 0 0,-1 0 0,0 0 0,1 0 0,-1 0 0,1 4 0,-2-7 0,0 1 0,0-1 0,0 1 0,-1-1 0,1 1 0,0 0 0,0-1 0,0 1 0,0-1 0,0 1 0,-1-1 0,1 1 0,0-1 0,0 1 0,-1-1 0,1 1 0,0-1 0,-1 0 0,1 1 0,-1 0 0,-18 6 0,-6-5 0,1-1 0,-37-3 0,9 0 0,50 3 0,0-1 0,0 0 0,0-1 0,0 1 0,0 0 0,0 0 0,1-1 0,-1 1 0,0-1 0,0 0 0,-3-1 0,4 2 0,1-1 0,0 1 0,0 0 0,0 0 0,0 0 0,0 0 0,0-1 0,0 1 0,0 0 0,-1 0 0,1 0 0,0 0 0,0-1 0,0 1 0,0 0 0,0 0 0,0 0 0,0-1 0,0 1 0,0 0 0,0 0 0,0-1 0,0 1 0,0 0 0,1 0 0,-1 0 0,0 0 0,0-1 0,0 1 0,0 0 0,0 0 0,0 0 0,0 0 0,0-1 0,1 1 0,-1 0 0,15-10 0,38-14-1365,-41 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13:51:10.711"/>
    </inkml:context>
    <inkml:brush xml:id="br0">
      <inkml:brushProperty name="width" value="0.025" units="cm"/>
      <inkml:brushProperty name="height" value="0.025" units="cm"/>
      <inkml:brushProperty name="color" value="#FFFFFF"/>
    </inkml:brush>
  </inkml:definitions>
  <inkml:trace contextRef="#ctx0" brushRef="#br0">186 89 24575,'-1'0'0,"1"0"0,-1-1 0,0 1 0,0 0 0,0-1 0,1 1 0,-1-1 0,0 0 0,1 1 0,-1-1 0,0 1 0,1-1 0,-1 0 0,1 0 0,-1 1 0,1-1 0,0 0 0,-1 0 0,1 1 0,-1-2 0,-8-22 0,6 18 0,1-2 0,0 4 0,1 0 0,-1 0 0,0 0 0,0 0 0,0 0 0,0 0 0,-4-4 0,6 8 0,-1 0 0,1 0 0,0 0 0,0 0 0,0 0 0,0-1 0,0 1 0,0 0 0,0 0 0,0 0 0,0 0 0,-1 0 0,1 0 0,0 0 0,0 0 0,0 0 0,0 0 0,0 0 0,0 0 0,0 0 0,0 0 0,-1 0 0,1 0 0,0 0 0,0 0 0,0 1 0,0-1 0,0 0 0,0 0 0,0 0 0,0 0 0,0 0 0,0 0 0,-1 0 0,1 0 0,0 0 0,0 0 0,0 0 0,0 0 0,0 0 0,0 1 0,0-1 0,0 0 0,0 0 0,0 0 0,0 0 0,0 0 0,0 0 0,0 0 0,0 0 0,0 1 0,-2 8 0,0 11 0,2-11 0,1 0 0,0 0 0,0 0 0,1 0 0,1 0 0,3 12 0,-4-16 0,0 0 0,0 0 0,1-1 0,-1 1 0,1-1 0,0 1 0,0-1 0,1 0 0,-1 0 0,1-1 0,0 1 0,6 4 0,-10-7 0,1-1 0,-1 0 0,1 1 0,0-1 0,-1 1 0,1-1 0,-1 0 0,1 0 0,0 1 0,-1-1 0,1 0 0,0 0 0,-1 0 0,1 0 0,0 0 0,0 0 0,-1 0 0,1 0 0,0 0 0,-1 0 0,1 0 0,0 0 0,-1-1 0,1 1 0,0 0 0,-1 0 0,1-1 0,-1 1 0,1 0 0,1-2 0,-1 1 0,0 0 0,0-1 0,0 0 0,0 1 0,0-1 0,-1 0 0,1 1 0,0-1 0,-1 0 0,1 0 0,-1-2 0,2-5 0,-2 0 0,1 0 0,-2-16 0,0 20 0,0 0 0,0 0 0,-1 0 0,0 0 0,0 0 0,-2-4 0,3 7 0,0 1 0,1 0 0,-1 0 0,0 0 0,0 0 0,0 0 0,0 0 0,0 0 0,0 0 0,0 0 0,-3-1 0,4 1 0,-1 1 0,0 0 0,1 0 0,-1 0 0,1 0 0,-1 0 0,0 0 0,1 0 0,-1 0 0,0 0 0,1 0 0,-1 0 0,1 0 0,-1 0 0,0 0 0,1 1 0,-1-1 0,1 0 0,-1 0 0,0 1 0,1-1 0,-1 0 0,1 1 0,-1-1 0,1 1 0,0-1 0,-2 1 0,1 1 0,0-1 0,0 0 0,1 0 0,-1 1 0,0-1 0,0 0 0,0 1 0,1-1 0,-1 1 0,1-1 0,-1 1 0,1-1 0,0 1 0,0-1 0,-1 1 0,1-1 0,0 1 0,1 1 0,-2-3 0,-5-13 0,6 12 0,0 0 0,-1 1 0,1-1 0,0 0 0,-1 0 0,1 0 0,-1 0 0,1 1 0,-1-1 0,1 0 0,-1 0 0,0 1 0,1-1 0,-1 0 0,0 1 0,0-1 0,1 1 0,-1-1 0,0 1 0,0-1 0,0 1 0,0 0 0,1-1 0,-1 1 0,0 0 0,0 0 0,0 0 0,0 0 0,0 0 0,0 0 0,0 0 0,0 0 0,0 0 0,0 0 0,0 0 0,1 0 0,-1 1 0,0-1 0,0 0 0,0 1 0,0-1 0,0 0 0,1 1 0,-1-1 0,0 1 0,-1 1 0,1-1 0,0 0 0,0-1 0,0 1 0,1 0 0,-1 0 0,0 1 0,1-1 0,-1 0 0,0 0 0,1 0 0,-1 0 0,1 0 0,0 1 0,-1-1 0,1 0 0,0 0 0,0 1 0,0-1 0,0 0 0,0 1 0,0-1 0,0 0 0,0 0 0,0 1 0,1-1 0,-1 0 0,0 0 0,1 0 0,-1 1 0,1-1 0,-1 0 0,1 0 0,0 0 0,1 1 0,-2-1 0,0-1 0,0 0 0,1 1 0,-1-1 0,0 0 0,1 1 0,-1-1 0,0 0 0,1 0 0,-1 1 0,0-1 0,1 0 0,-1 0 0,0 1 0,1-1 0,-1 0 0,1 0 0,-1 0 0,1 0 0,-1 0 0,0 0 0,1 0 0,-1 0 0,1 0 0,-1 0 0,1 0 0,-1 0 0,1 0 0,-1 0 0,0 0 0,1 0 0,-1-1 0,1 1 0,-1 0 0,0 0 0,1 0 0,-1-1 0,0 1 0,1 0 0,-1 0 0,0-1 0,1 1 0,-1 0 0,0-1 0,1 1 0,-1-1 0,0 1 0,0 0 0,0-1 0,1 1 0,-1 0 0,0-1 0,0 1 0,0-1 0,1-1 0,0 0 0,-1 1 0,1-1 0,-1 0 0,1 1 0,-1-1 0,0 0 0,0 0 0,0 0 0,0 1 0,0-1 0,0 0 0,0-1 0,-2 1 0,1 0 0,0 0 0,-1 1 0,1-1 0,-1 1 0,1-1 0,-1 1 0,0 0 0,0-1 0,0 1 0,0 0 0,0 0 0,0 1 0,0-1 0,0 0 0,0 1 0,0-1 0,0 1 0,0-1 0,0 1 0,0 0 0,-1 0 0,1 0 0,0 0 0,0 0 0,0 1 0,0-1 0,-3 2 0,2-2 0,0 1 0,0 0 0,1 0 0,-1 0 0,1 0 0,-1 0 0,1 0 0,-1 1 0,1-1 0,-3 3 0,4-3 0,0 0 0,0 0 0,0 0 0,0 0 0,1 0 0,-1 0 0,0 0 0,1 0 0,-1 0 0,1 0 0,-1 1 0,1-1 0,0 0 0,-1 0 0,1 0 0,0 1 0,0-1 0,0 0 0,0 0 0,0 1 0,0-1 0,0 2 0,0-2 0,0-1 0,0 1 0,0 0 0,1 0 0,-1-1 0,0 1 0,0 0 0,0 0 0,1-1 0,-1 1 0,0 0 0,1-1 0,-1 1 0,0 0 0,1-1 0,-1 1 0,1-1 0,-1 1 0,1-1 0,-1 1 0,1-1 0,0 1 0,-1-1 0,1 0 0,0 1 0,-1-1 0,1 0 0,0 1 0,-1-1 0,1 0 0,0 0 0,-1 0 0,1 1 0,0-1 0,0 0 0,-1 0 0,1 0 0,0 0 0,0 0 0,-1-1 0,1 1 0,0 0 0,0 0 0,0-1 0,1 0 0,0 1 0,-1-1 0,1 0 0,-1 0 0,1-1 0,-1 1 0,1 0 0,-1 0 0,0-1 0,0 1 0,0 0 0,0-1 0,0 1 0,0-1 0,0 0 0,0 1 0,1-4 0,-1 2 0,0-1 0,-1 1 0,1 0 0,0 0 0,-1-1 0,0 1 0,0 0 0,0-1 0,0 1 0,-1 0 0,1-1 0,-1 1 0,1 0 0,-1 0 0,-3-5 0,1 7 0,2 8 0,4 11 0,0-13 0,0 1 0,0-1 0,0 0 0,1-1 0,0 1 0,0-1 0,8 8 0,-10-10 0,1-1 0,-1 1 0,0 0 0,1-1 0,-1 1 0,1-1 0,-1 0 0,1 0 0,-1 0 0,1 0 0,0-1 0,0 1 0,0 0 0,-1-1 0,1 0 0,0 0 0,0 0 0,4-1 0,-6 1 0,1-1 0,-1 1 0,1-1 0,-1 0 0,0 1 0,1-1 0,-1 0 0,0 0 0,0 0 0,0 0 0,1 0 0,-1 0 0,0-1 0,-1 1 0,1 0 0,0 0 0,0-1 0,0 1 0,-1-1 0,1 1 0,-1-1 0,1 1 0,-1-1 0,0 1 0,1-1 0,-1 1 0,0-1 0,0 1 0,0-3 0,0 2 0,0 0 0,0-1 0,0 1 0,-1 0 0,1 0 0,-1 0 0,1 0 0,-1 1 0,1-1 0,-1 0 0,0 0 0,0 0 0,0 0 0,0 1 0,0-1 0,-1 0 0,1 1 0,0-1 0,-1 1 0,1 0 0,-1-1 0,-2 0 0,2 0 0,-1 1 0,0 0 0,0 0 0,0 0 0,0 1 0,0-1 0,0 1 0,0 0 0,-1-1 0,1 1 0,0 1 0,0-1 0,0 0 0,0 1 0,0 0 0,0-1 0,-6 4 0,-1 1 0,0 0 0,0 1 0,-15 11 0,15-9 0,1-2 0,-19 10 0,27-16 0,-1 1 0,1 0 0,-1 0 0,0 0 0,1 0 0,0 0 0,-1 0 0,1 0 0,0 0 0,-1 0 0,1 1 0,-2 2 0,3-4 0,0 1 0,-1 0 0,1-1 0,0 1 0,0 0 0,-1-1 0,1 1 0,0 0 0,0 0 0,0-1 0,0 1 0,0 0 0,0 0 0,0-1 0,0 1 0,1 0 0,-1-1 0,0 1 0,0 0 0,0-1 0,1 2 0,1 0 0,-1 0 0,1 0 0,-1-1 0,1 1 0,0-1 0,-1 1 0,1-1 0,0 0 0,0 1 0,0-1 0,0 0 0,0 0 0,1 0 0,-1-1 0,0 1 0,0 0 0,4 0 0,1-1 0,-1 0 0,1 0 0,-1 0 0,1 0 0,-1-1 0,0 0 0,1-1 0,-1 1 0,0-1 0,0-1 0,0 1 0,9-5 0,-12 5 0,1 0 0,-1 0 0,1 0 0,-1-1 0,1 1 0,-1-1 0,0 0 0,0 0 0,-1 0 0,1 0 0,-1 0 0,1-1 0,-1 1 0,0-1 0,0 0 0,0 1 0,-1-1 0,0 0 0,1 0 0,0-6 0,-2 9 0,0-1 0,0 1 0,-1-1 0,1 0 0,0 1 0,-1-1 0,1 1 0,-1 0 0,1-1 0,-1 1 0,-1-3 0,2 4 0,0 0 0,0-1 0,-1 1 0,1 0 0,0-1 0,0 1 0,-1 0 0,1-1 0,0 1 0,0 0 0,-1-1 0,1 1 0,0 0 0,-1 0 0,1 0 0,0-1 0,-1 1 0,1 0 0,-1 0 0,1 0 0,0 0 0,-1 0 0,1-1 0,-1 1 0,1 0 0,-1 0 0,1 0 0,0 0 0,-1 0 0,1 0 0,-1 1 0,1-1 0,0 0 0,-1 0 0,1 0 0,-1 0 0,1 0 0,0 1 0,-1-1 0,1 0 0,0 0 0,-1 0 0,0 1 0,1-1 0,0 0 0,0 1 0,0-1 0,-1 0 0,1 0 0,0 0 0,0 0 0,0 1 0,-1-1 0,1 0 0,0 0 0,0 1 0,0-1 0,0 0 0,0 0 0,0 0 0,-1 1 0,1-1 0,0 0 0,0 1 0,0-1 0,0 0 0,0 0 0,0 1 0,0-1 0,0 0 0,0 0 0,0 1 0,0-1 0,0 0 0,0 0 0,1 1 0,-1-1 0,0 0 0,0 0 0,0 1 0,0-1 0,0 0 0,0 0 0,1 0 0,-1 1 0,0-1 0,0 0 0,0 0 0,1 0 0,-1 0 0,0 1 0,0-1 0,0 0 0,1 0 0,-1 0 0,0 0 0,0 0 0,1 0 0,-1 0 0,0 1 0,0-1 0,1 0 0,-1 0 0,1 0 0,0 0 0,0 0 0,0 0 0,0 1 0,0-1 0,0 0 0,0 0 0,0 0 0,0 0 0,0 0 0,0-1 0,0 1 0,0 0 0,0 0 0,0-1 0,0 1 0,0-1 0,1 1 0,-1-1 0,0 0 0,0-1 0,0 1 0,0 0 0,0 0 0,0 0 0,0-1 0,-1 1 0,1 0 0,0-1 0,-1 1 0,1 0 0,-1-1 0,1 1 0,-1-1 0,0 1 0,1-1 0,-1 1 0,0-1 0,0 1 0,0-1 0,0 1 0,-1-1 0,1 1 0,-1-3 0,1 4 0,0 0 0,-1 0 0,1 0 0,0 0 0,0 0 0,0 0 0,0 0 0,-1 0 0,1 0 0,0 0 0,0 0 0,0 0 0,-1 0 0,1 0 0,0 0 0,0 0 0,0 1 0,0-1 0,-1 0 0,1 0 0,0 0 0,0 0 0,0 0 0,0 1 0,0-1 0,0 0 0,0 0 0,-1 0 0,1 0 0,0 1 0,0-1 0,0 0 0,0 0 0,0 0 0,0 1 0,0-1 0,0 0 0,0 0 0,0 0 0,0 1 0,0-1 0,0 0 0,0 0 0,-3 12 0,1 19-1365,1-15-5461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13:53:17.189"/>
    </inkml:context>
    <inkml:brush xml:id="br0">
      <inkml:brushProperty name="width" value="0.025" units="cm"/>
      <inkml:brushProperty name="height" value="0.025" units="cm"/>
      <inkml:brushProperty name="color" value="#FFFFFF"/>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13:53:26.232"/>
    </inkml:context>
    <inkml:brush xml:id="br0">
      <inkml:brushProperty name="width" value="0.025" units="cm"/>
      <inkml:brushProperty name="height" value="0.025" units="cm"/>
      <inkml:brushProperty name="color" value="#FFFFFF"/>
    </inkml:brush>
  </inkml:definitions>
  <inkml:trace contextRef="#ctx0" brushRef="#br0">74 123 24575,'0'6'0,"1"-1"0,0 0 0,0 0 0,0 0 0,0 0 0,1 0 0,-1-1 0,4 7 0,-4-10 0,-1 0 0,0 0 0,1 0 0,-1 0 0,1 0 0,-1-1 0,1 1 0,0 0 0,-1 0 0,1 0 0,0-1 0,0 1 0,0 0 0,-1-1 0,1 1 0,0-1 0,0 1 0,0-1 0,0 1 0,0-1 0,0 0 0,0 1 0,0-1 0,0 0 0,0 0 0,0 0 0,0 0 0,0 0 0,0 0 0,0 0 0,0 0 0,0 0 0,0 0 0,0-1 0,0 1 0,0 0 0,0-1 0,0 1 0,0 0 0,0-1 0,0 0 0,0 1 0,0-1 0,0 1 0,-1-1 0,1 0 0,1 0 0,-1-2 0,1 1 0,0-1 0,0 1 0,-1-1 0,1 1 0,-1-1 0,0 0 0,0 1 0,0-1 0,0 0 0,0 0 0,-1 0 0,1 0 0,-1 0 0,0 0 0,0 0 0,0 0 0,0 0 0,0 0 0,-1 0 0,0-3 0,0 4 0,1 0 0,0 0 0,-1 0 0,1 0 0,-1 0 0,0 1 0,1-1 0,-1 0 0,0 0 0,0 1 0,0-1 0,-1 0 0,1 1 0,0-1 0,-1 1 0,1-1 0,0 1 0,-1 0 0,0 0 0,1 0 0,-1 0 0,0 0 0,1 0 0,-1 0 0,0 0 0,0 1 0,0-1 0,0 1 0,0-1 0,0 1 0,0 0 0,-2 0 0,2 0 0,0 1 0,0-1 0,-1 1 0,1 0 0,0 0 0,0 0 0,1 0 0,-1 0 0,0 0 0,0 1 0,0-1 0,1 0 0,-1 1 0,1 0 0,-1-1 0,1 1 0,0 0 0,-1 0 0,1 0 0,0-1 0,0 1 0,0 1 0,1-1 0,-1 0 0,0 0 0,1 0 0,-1 0 0,1 4 0,-2 5 0,1-1 0,0 0 0,1 1 0,2 17 0,-2-27 0,0 0 0,0 0 0,0 1 0,0-1 0,1 0 0,-1 0 0,0 0 0,1 0 0,-1 1 0,1-1 0,-1 0 0,1 0 0,0 0 0,-1 0 0,1 0 0,1 1 0,3-4 0,-1-12 0,-4 11 0,0-1 0,0 1 0,0-1 0,-1 0 0,1 1 0,-1-1 0,0 1 0,-1 0 0,0-4 0,1 6 0,1 0 0,0 0 0,0 1 0,0-1 0,-1 0 0,1 1 0,-1-1 0,1 0 0,0 1 0,-1-1 0,1 0 0,-1 1 0,1-1 0,-1 1 0,1-1 0,-1 1 0,0-1 0,1 1 0,-1 0 0,0-1 0,1 1 0,-1 0 0,0-1 0,1 1 0,-1 0 0,0 0 0,0-1 0,1 1 0,-1 0 0,0 0 0,0 0 0,0 0 0,1 0 0,-1 0 0,0 1 0,0-1 0,1 0 0,-1 0 0,0 0 0,1 1 0,-1-1 0,0 0 0,0 1 0,1-1 0,-1 0 0,1 1 0,-1-1 0,0 1 0,0 0 0,1 0 0,-1-1 0,0 0 0,1 1 0,-1-1 0,1 1 0,-1-1 0,1 1 0,-1 0 0,1-1 0,0 1 0,-1-1 0,1 1 0,-1 0 0,1-1 0,0 1 0,0 0 0,0 0 0,-1-1 0,1 1 0,0 0 0,0 0 0,0-1 0,0 1 0,0 0 0,0-1 0,0 1 0,0 0 0,1 0 0,-1-1 0,0 1 0,0 0 0,0-1 0,1 1 0,-1 0 0,1-1 0,-1 1 0,0 0 0,2 0 0,-2 0 0,1-1 0,0 1 0,0-1 0,0 1 0,-1-1 0,1 0 0,0 1 0,0-1 0,0 0 0,0 0 0,0 1 0,0-1 0,0 0 0,0 0 0,0 0 0,-1 0 0,1 0 0,0 0 0,0-1 0,0 1 0,0 0 0,0 0 0,0-1 0,0 1 0,-1 0 0,1-1 0,0 1 0,0-1 0,0 1 0,-1-1 0,1 0 0,1-1 0,2-2 0,0 0 0,-1 0 0,1-1 0,-1 0 0,4-7 0,-7 11 0,1 0 0,0 1 0,-1-1 0,1 0 0,-1 0 0,1 0 0,-1-1 0,1 1 0,-1 0 0,0 0 0,1 0 0,-1 0 0,0 0 0,0 0 0,0 0 0,0-1 0,0 1 0,0 0 0,0 0 0,-1 0 0,1 0 0,0 0 0,0 0 0,-1 0 0,1 0 0,-1 0 0,1 0 0,-1 0 0,0 0 0,1 0 0,-1 0 0,-1-2 0,1 3 0,1 0 0,-1 0 0,1 0 0,-1 0 0,1 0 0,-1 0 0,1 0 0,-1 0 0,1 0 0,-1 0 0,0 0 0,1 0 0,-1 0 0,1 0 0,-1 0 0,1 1 0,-1-1 0,1 0 0,-1 0 0,1 1 0,0-1 0,-1 0 0,1 0 0,-1 1 0,1-1 0,0 1 0,-1-1 0,1 0 0,0 1 0,-1-1 0,1 1 0,0-1 0,-1 1 0,1-1 0,0 1 0,0-1 0,0 1 0,-1 0 0,-6 22 0,6-17 0,1 0 0,0 0 0,-1 0 0,2 1 0,-1-1 0,3 9 0,-3-14 0,0 0 0,0 0 0,0 0 0,0 0 0,0-1 0,0 1 0,1 0 0,-1 0 0,0 0 0,1 0 0,-1 0 0,1 0 0,-1-1 0,1 1 0,-1 0 0,1 0 0,-1-1 0,1 1 0,0 0 0,-1-1 0,1 1 0,0-1 0,0 1 0,-1-1 0,1 1 0,0-1 0,0 0 0,0 1 0,0-1 0,0 0 0,0 1 0,-1-1 0,1 0 0,0 0 0,0 0 0,0 0 0,0 0 0,0 0 0,0 0 0,0 0 0,0 0 0,0-1 0,0 1 0,-1 0 0,1-1 0,0 1 0,0 0 0,0-1 0,0 1 0,-1-1 0,2-1 0,-1 2 0,0 0 0,0 0 0,0-1 0,-1 1 0,1-1 0,0 1 0,-1 0 0,1-1 0,0 0 0,-1 1 0,1-1 0,-1 1 0,1-1 0,-1 0 0,1 1 0,-1-1 0,1 0 0,-1 1 0,0-1 0,1 0 0,-1 0 0,0 1 0,0-1 0,1 0 0,-1-1 0,-1 1 0,1 0 0,-1 1 0,1-1 0,-1 0 0,1 1 0,-1-1 0,0 1 0,1-1 0,-1 1 0,0-1 0,0 1 0,1-1 0,-1 1 0,0 0 0,0-1 0,0 1 0,0 0 0,1 0 0,-2 0 0,-3-1 0,0 0 0,0 0 0,0 1 0,0 0 0,1 0 0,-1 0 0,0 1 0,-5 1 0,9-2 0,0 0 0,0 1 0,0-1 0,0 1 0,0-1 0,0 1 0,0-1 0,0 1 0,0-1 0,0 1 0,0 0 0,0 0 0,1-1 0,-1 1 0,0 0 0,1 0 0,-1 0 0,0 0 0,1 0 0,-1 0 0,1 0 0,0 0 0,-1 0 0,1 0 0,0 0 0,0 0 0,-1 0 0,1 1 0,0-1 0,0 2 0,1-2 0,-1 0 0,0 0 0,1 0 0,-1 1 0,1-1 0,0 0 0,-1 0 0,1 0 0,0 0 0,-1 0 0,1 0 0,0-1 0,0 1 0,0 0 0,0 0 0,0-1 0,0 1 0,0 0 0,0-1 0,0 1 0,1-1 0,-1 1 0,0-1 0,0 0 0,0 1 0,0-1 0,3 0 0,0 0 0,0 0 0,0 0 0,0-1 0,1 1 0,-1-1 0,0 0 0,0 0 0,0-1 0,-1 1 0,1-1 0,0 0 0,0 0 0,-1 0 0,7-5 0,-8 6 0,0-1 0,0 1 0,0-1 0,-1 0 0,1 1 0,0-1 0,-1 0 0,1 0 0,-1 0 0,0 0 0,1 0 0,-1-1 0,0 1 0,-1 0 0,1-1 0,0 1 0,-1 0 0,1-1 0,-1 1 0,1-1 0,-1 1 0,0-1 0,0 1 0,0 0 0,-1-1 0,0-3 0,1 5 0,0 0 0,-1 0 0,1 1 0,0-1 0,-1 0 0,1 0 0,-1 0 0,1 0 0,-1 0 0,1 1 0,-1-1 0,0 0 0,1 0 0,-1 1 0,0-1 0,0 0 0,1 1 0,-1-1 0,0 1 0,0-1 0,0 1 0,0 0 0,0-1 0,0 1 0,0 0 0,1-1 0,-1 1 0,0 0 0,0 0 0,0 0 0,0 0 0,0 0 0,0 0 0,0 0 0,0 0 0,0 1 0,0-1 0,0 0 0,-2 1 0,1 0 0,0 0 0,0 0 0,0 0 0,0 0 0,0 1 0,0-1 0,0 0 0,0 1 0,1 0 0,-1-1 0,1 1 0,-1 0 0,1 0 0,-1 0 0,-1 4 0,2-4 0,0 0 0,1 0 0,-1 0 0,0 0 0,1 0 0,0 0 0,-1 0 0,1 1 0,0-1 0,0 0 0,0 0 0,0 0 0,0 0 0,1 1 0,-1-1 0,1 0 0,-1 0 0,1 0 0,0 0 0,0 0 0,0 0 0,0 0 0,0 0 0,0-1 0,1 1 0,-1 0 0,0-1 0,1 1 0,0-1 0,1 2 0,-1-1 0,0-1 0,1 0 0,-1 0 0,0 0 0,0 0 0,1-1 0,-1 1 0,1-1 0,-1 1 0,0-1 0,1 0 0,-1 0 0,1 0 0,-1 0 0,1 0 0,-1-1 0,0 1 0,1-1 0,-1 1 0,0-1 0,1 0 0,-1 0 0,0 0 0,0 0 0,0 0 0,0-1 0,2-1 0,-2 2 0,-1 0 0,0 0 0,1 0 0,-1 0 0,0 0 0,0 0 0,0 0 0,0-1 0,0 1 0,0-1 0,0 1 0,0-1 0,0 1 0,-1-1 0,1 1 0,0-1 0,-1 1 0,0-1 0,1 0 0,-1 1 0,0-1 0,0 0 0,0 1 0,0-1 0,0 0 0,0 0 0,0 1 0,-1-1 0,1 0 0,-1 1 0,0-2 0,0 1 0,0 0 0,0 1 0,0-1 0,0 1 0,-1-1 0,1 1 0,0-1 0,-1 1 0,0 0 0,1 0 0,-1 0 0,1 0 0,-1 0 0,0 0 0,0 0 0,1 0 0,-1 1 0,0-1 0,0 1 0,0-1 0,0 1 0,0 0 0,0 0 0,0 0 0,0 0 0,-3 0 0,2 1 0,-1 0 0,1 0 0,-1 0 0,1 1 0,-1-1 0,1 1 0,0-1 0,0 1 0,0 0 0,0 0 0,0 1 0,0-1 0,-2 3 0,4-4 0,0 0 0,0 0 0,0 0 0,0 1 0,0-1 0,1 0 0,-1 0 0,0 0 0,0 1 0,1-1 0,-1 0 0,1 1 0,0-1 0,-1 1 0,1-1 0,0 0 0,0 1 0,0-1 0,0 1 0,0-1 0,0 1 0,0-1 0,0 0 0,0 1 0,1-1 0,-1 1 0,1-1 0,-1 0 0,1 1 0,-1-1 0,1 0 0,0 0 0,0 1 0,-1-1 0,3 2 0,-2-2 0,0 0 0,0 0 0,0 0 0,0 0 0,0 0 0,0 0 0,0 0 0,0 0 0,0-1 0,0 1 0,0 0 0,1-1 0,-1 1 0,0-1 0,0 1 0,1-1 0,-1 1 0,0-1 0,1 0 0,-1 0 0,1 0 0,-1 0 0,0 0 0,1 0 0,-1 0 0,0 0 0,1-1 0,-1 1 0,3-1 0,-2 0 0,0-1 0,-1 1 0,1-1 0,-1 1 0,1-1 0,-1 0 0,1 1 0,-1-1 0,0 0 0,0 0 0,0 0 0,0 0 0,0 0 0,0 0 0,0 0 0,0-3 0,0 3 0,-1-1 0,1 1 0,-1 0 0,0-1 0,0 1 0,0-1 0,0 1 0,0 0 0,0-1 0,-1 1 0,1 0 0,-1-1 0,1 1 0,-1 0 0,-1-3 0,1 4 0,0 0 0,1 0 0,-1 0 0,0 0 0,0 0 0,0 1 0,0-1 0,0 0 0,0 0 0,0 1 0,0-1 0,0 1 0,0-1 0,-1 1 0,1-1 0,0 1 0,0 0 0,0 0 0,-1-1 0,1 1 0,0 0 0,0 0 0,-1 0 0,1 0 0,0 0 0,0 1 0,0-1 0,-1 0 0,1 1 0,0-1 0,-2 1 0,1 1 0,-1-1 0,1 1 0,0-1 0,0 1 0,0 0 0,0 0 0,0 0 0,0 0 0,1 0 0,-1 0 0,1 0 0,-1 1 0,1-1 0,0 1 0,0-1 0,0 1 0,0-1 0,0 1 0,1-1 0,-1 1 0,1 0 0,0 0 0,0-1 0,0 1 0,0 4 0,0-5 0,0 0 0,0 0 0,0 0 0,0 1 0,0-1 0,0 0 0,1 0 0,-1 0 0,1 1 0,0-1 0,-1 0 0,1 0 0,0 0 0,0 0 0,1 0 0,-1-1 0,0 1 0,0 0 0,1 0 0,-1-1 0,1 1 0,0-1 0,-1 1 0,1-1 0,0 0 0,0 0 0,0 0 0,0 0 0,0 0 0,0 0 0,3 1 0,-2-2 0,1 0 0,-1 0 0,0 0 0,0-1 0,0 1 0,0-1 0,0 0 0,0 0 0,0 0 0,0 0 0,0 0 0,0-1 0,0 0 0,-1 1 0,1-1 0,-1 0 0,1 0 0,-1 0 0,0 0 0,0-1 0,1 1 0,-2-1 0,1 1 0,0-1 0,0 0 0,-1 1 0,0-1 0,1 0 0,-1 0 0,0 0 0,-1 0 0,1 0 0,0-1 0,-1 1 0,0 0 0,0 0 0,0 0 0,0 0 0,0 0 0,0-1 0,-1 1 0,0 0 0,1 0 0,-3-5 0,2 6 0,0 0 0,0 1 0,0-1 0,0 0 0,0 1 0,-1-1 0,1 1 0,0 0 0,-1-1 0,1 1 0,0 0 0,-1 0 0,0 0 0,1 0 0,-1 0 0,0 0 0,1 0 0,-1 1 0,0-1 0,0 1 0,0-1 0,0 1 0,0-1 0,1 1 0,-1 0 0,0 0 0,0 0 0,0 0 0,0 1 0,0-1 0,0 0 0,-2 2 0,0-2 0,0 2 0,1-1 0,-1 0 0,0 1 0,1 0 0,-1-1 0,1 1 0,0 1 0,-1-1 0,1 0 0,0 1 0,0 0 0,1 0 0,-5 4 0,6-5 0,0-1 0,0 1 0,0-1 0,1 1 0,-1-1 0,0 1 0,1-1 0,-1 1 0,1 0 0,0-1 0,-1 1 0,1 0 0,0-1 0,0 1 0,0 0 0,0-1 0,0 1 0,1 0 0,-1-1 0,0 1 0,1 0 0,0 1 0,-1-2 0,1 0 0,-1-1 0,1 1 0,-1-1 0,1 0 0,-1 1 0,1-1 0,-1 1 0,1-1 0,-1 0 0,1 1 0,-1-1 0,1 0 0,-1 1 0,1-1 0,0 0 0,-1 0 0,1 0 0,0 0 0,-1 0 0,1 0 0,0 1 0,1-2 0,0 1 0,-1 0 0,1-1 0,0 1 0,-1-1 0,1 1 0,0-1 0,-1 0 0,1 0 0,-1 0 0,1 0 0,0-1 0,1 0 0,-1 0 0,1 0 0,-1-1 0,0 0 0,0 1 0,0-1 0,0 0 0,0 0 0,-1 0 0,1 0 0,-1 0 0,0 0 0,0 0 0,0 0 0,0-1 0,0-4 0,-1 3 0,1 0 0,-1-1 0,0 1 0,-1-1 0,1 1 0,-1-1 0,0 1 0,-1 0 0,-3-10 0,4 12 0,0 0 0,0 1 0,-1-1 0,1 0 0,-1 1 0,1-1 0,-1 1 0,0 0 0,0 0 0,0 0 0,-1 0 0,1 0 0,0 0 0,-1 0 0,1 1 0,-6-3 0,5 3 0,1 1 0,-1-1 0,1 1 0,-1 0 0,0 0 0,1 0 0,-1 0 0,1 0 0,-1 1 0,1-1 0,-1 1 0,1 0 0,-1-1 0,1 1 0,-1 0 0,1 1 0,0-1 0,0 0 0,-1 1 0,1-1 0,0 1 0,-3 3 0,2-1 0,0-1 0,1 1 0,-1 0 0,1 0 0,0 1 0,0-1 0,1 0 0,-1 1 0,1-1 0,0 1 0,0-1 0,0 1 0,1 0 0,-1-1 0,1 1 0,0 0 0,1-1 0,-1 1 0,2 5 0,-2-8 0,1 1 0,0 0 0,0 0 0,0 0 0,0 0 0,0 0 0,0-1 0,1 1 0,-1 0 0,1-1 0,0 1 0,0-1 0,3 3 0,-4-3 0,1-1 0,-1 0 0,1 0 0,0-1 0,-1 1 0,1 0 0,0-1 0,0 1 0,0-1 0,-1 1 0,1-1 0,0 0 0,0 1 0,0-1 0,0 0 0,0-1 0,-1 1 0,1 0 0,0 0 0,0-1 0,0 1 0,0-1 0,2 0 0,-2-1 0,1 1 0,0-1 0,-1 0 0,1 0 0,-1 0 0,1 0 0,-1 0 0,0 0 0,0 0 0,0-1 0,0 1 0,0-1 0,-1 0 0,1 0 0,-1 1 0,1-1 0,-1 0 0,0 0 0,1-5 0,-1 3 0,0 1 0,0-1 0,-1 0 0,1 0 0,-1 1 0,0-1 0,0 0 0,0 0 0,-1 0 0,0 1 0,0-1 0,-2-5 0,2 9 0,1-1 0,-1 1 0,0-1 0,0 1 0,0 0 0,0 0 0,0-1 0,-1 1 0,1 0 0,0 0 0,-1 0 0,1 0 0,0 0 0,-1 1 0,1-1 0,-1 0 0,1 1 0,-1-1 0,0 1 0,1-1 0,-1 1 0,1 0 0,-1-1 0,0 1 0,1 0 0,-1 0 0,0 0 0,-2 1 0,-10-2 0,13 1 0,1 0 0,-1-1 0,0 1 0,0-1 0,0 1 0,0-1 0,0 1 0,1-1 0,-1 1 0,0-1 0,0 0 0,1 0 0,-1 1 0,1-1 0,-1 0 0,0 0 0,1 0 0,0 0 0,-1 1 0,1-1 0,-1 0 0,1 0 0,0 0 0,0 0 0,0 0 0,-1 0 0,1 0 0,0 0 0,0-1 0,1-34 0,-1 29 0,0 4 0,1 16 0,0 12 0,6 34 0,-3-44-341,-1 0 0,-1 0-1,1 19 1,-3-19-6485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13:51:03.871"/>
    </inkml:context>
    <inkml:brush xml:id="br0">
      <inkml:brushProperty name="width" value="0.025" units="cm"/>
      <inkml:brushProperty name="height" value="0.025" units="cm"/>
      <inkml:brushProperty name="color" value="#FFFFFF"/>
    </inkml:brush>
  </inkml:definitions>
  <inkml:trace contextRef="#ctx0" brushRef="#br0">187 83 24575,'0'-11'0,"-1"-1"0,-1 0 0,0 0 0,-6-19 0,7 39 0,0 1 0,1-1 0,0 1 0,1 9 0,9 19 0,-6-28 0,-1 1 0,-1 0 0,2 15 0,-4-25 0,0 1 0,1-1 0,-1 1 0,0-1 0,0 1 0,0-1 0,0 0 0,0 1 0,0-1 0,0 1 0,0-1 0,0 1 0,0-1 0,0 0 0,0 1 0,0-1 0,0 1 0,-1-1 0,1 1 0,0-1 0,0 0 0,0 1 0,-1-1 0,1 0 0,0 1 0,0-1 0,-1 0 0,1 1 0,0-1 0,-1 0 0,1 1 0,0-1 0,-1 0 0,1 0 0,-1 0 0,1 1 0,0-1 0,-1 0 0,1 0 0,-1 0 0,1 0 0,0 0 0,-1 0 0,1 0 0,-1 0 0,1 0 0,-1 0 0,1 0 0,-1 0 0,1 0 0,0 0 0,-1 0 0,1 0 0,-1 0 0,1 0 0,0-1 0,-1 1 0,1 0 0,-1 0 0,1-1 0,0 1 0,-1-1 0,-27-19 0,24 17 0,-74-56 0,73 54 0,7 3 0,16 4 0,5 0 0,-18-3 0,0 0 0,0 0 0,0 0 0,0 0 0,0-1 0,0 0 0,6-3 0,-10 4 0,0 0 0,0 1 0,1-1 0,-1 0 0,0 0 0,0 0 0,0 0 0,0 0 0,0 0 0,-1 0 0,1-1 0,0 1 0,0 0 0,-1 0 0,1-1 0,-1 1 0,1 0 0,-1-1 0,0 1 0,1 0 0,-1-1 0,0 1 0,0-1 0,0 1 0,0 0 0,0-1 0,0 1 0,0-1 0,-1 1 0,1 0 0,0-1 0,-1-1 0,1 3 0,-1-1 0,1 0 0,0 0 0,0 0 0,-1 0 0,1 0 0,0 1 0,-1-1 0,1 0 0,-1 0 0,1 1 0,-1-1 0,1 0 0,-1 0 0,0 1 0,1-1 0,-1 1 0,0-1 0,0 1 0,1-1 0,-1 1 0,0-1 0,0 1 0,0 0 0,1-1 0,-1 1 0,0 0 0,0 0 0,0-1 0,0 1 0,0 0 0,0 0 0,0 0 0,1 0 0,-1 0 0,0 1 0,-2-1 0,2 1 0,-1-1 0,1 1 0,-1 0 0,1 0 0,0 0 0,-1 0 0,1 0 0,0 0 0,0 0 0,0 0 0,0 1 0,0-1 0,0 0 0,0 1 0,0-1 0,0 0 0,1 1 0,-1-1 0,0 1 0,0 2 0,0 23 0,1-26 0,0 0 0,0-1 0,0 1 0,0 0 0,1 0 0,-1 0 0,0 0 0,1 0 0,-1-1 0,0 1 0,1 0 0,-1 0 0,1 0 0,-1-1 0,1 1 0,-1 0 0,1-1 0,0 1 0,-1 0 0,1-1 0,0 1 0,0-1 0,-1 1 0,1-1 0,0 0 0,0 1 0,1-1 0,-2 0 0,1 0 0,0 0 0,-1 0 0,1 0 0,0 0 0,-1 0 0,1 0 0,-1 0 0,1-1 0,0 1 0,-1 0 0,1 0 0,-1-1 0,1 1 0,-1-1 0,1 1 0,-1 0 0,1-1 0,-1 1 0,1-1 0,-1 1 0,1-1 0,-1 1 0,0-1 0,1 0 0,-1 1 0,0-1 0,0 1 0,1-1 0,-1 0 0,0 1 0,0-1 0,0 1 0,0-1 0,0 0 0,0 1 0,0-1 0,0 0 0,0 0 0,0-1 0,0 0 0,0 0 0,0 0 0,0 0 0,0 0 0,0 0 0,-1 0 0,1 0 0,-1 0 0,1 1 0,-1-1 0,-1-3 0,-1 3 0,0-1 0,1 2 0,-1-1 0,0 0 0,0 0 0,0 1 0,0 0 0,0 0 0,-1 0 0,1 0 0,0 0 0,0 0 0,-1 1 0,1 0 0,-5-1 0,-51 4 0,57-3 0,1 0 0,0 0 0,0 0 0,0 0 0,0 1 0,-1-1 0,1 0 0,0 1 0,0-1 0,0 0 0,0 1 0,0-1 0,0 1 0,0 0 0,0-1 0,0 1 0,0 0 0,0 0 0,0-1 0,0 1 0,0 0 0,1 0 0,-1 0 0,0 0 0,1 0 0,-1 0 0,1 0 0,-1 0 0,1 1 0,-1-1 0,1 2 0,0-1 0,0-1 0,0 0 0,1 1 0,-1-1 0,1 0 0,-1 0 0,1 1 0,-1-1 0,1 0 0,0 0 0,0 0 0,0 0 0,-1 0 0,1 0 0,0 0 0,0 0 0,0 0 0,1 0 0,-1 0 0,0 0 0,0-1 0,0 1 0,1-1 0,-1 1 0,0-1 0,0 1 0,3 0 0,29 7 0,42 5 0,-74-13 0,0 0 0,-1 0 0,1 0 0,0 0 0,0 0 0,-1 1 0,1-1 0,0 0 0,0 0 0,0 0 0,-1 1 0,1-1 0,0 0 0,-1 1 0,1-1 0,0 1 0,-1-1 0,1 1 0,-1-1 0,1 1 0,0-1 0,-1 1 0,1 0 0,-1-1 0,0 1 0,1 0 0,-1-1 0,1 1 0,-1 0 0,0-1 0,0 1 0,1 0 0,-1 0 0,0-1 0,0 1 0,0 0 0,0 0 0,0 0 0,0-1 0,0 1 0,0 0 0,0 0 0,0 0 0,-1 0 0,0 1 0,0 0 0,0 0 0,0 0 0,0 0 0,0 0 0,0 0 0,0-1 0,-1 1 0,1-1 0,-1 1 0,1-1 0,-1 1 0,0-1 0,0 0 0,-3 2 0,5-3 0,0 0 0,-1 1 0,1-1 0,0 0 0,0 0 0,0 0 0,-1 0 0,1 0 0,0 0 0,0 0 0,0 0 0,-1 0 0,1 0 0,0 0 0,0 0 0,-1 0 0,1 0 0,0 0 0,0 0 0,0 0 0,-1 0 0,1 0 0,0 0 0,0 0 0,-1 0 0,1 0 0,0 0 0,0 0 0,0 0 0,-1-1 0,1 1 0,0 0 0,0 0 0,0 0 0,0 0 0,-1-1 0,1 1 0,0 0 0,0-11 0,9-11 0,-7 20 0,0 0 0,0 1 0,0-1 0,1 0 0,-1 1 0,1 0 0,-1-1 0,5 0 0,-1-1 0,-9 3 0,-22 0 0,22-1 0,22 1 0,-3 0-1365,-1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AD94-F7E2-41C0-B6C0-844114DF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Mullagura</dc:creator>
  <cp:keywords/>
  <dc:description/>
  <cp:lastModifiedBy>Deepika Mullagura</cp:lastModifiedBy>
  <cp:revision>2</cp:revision>
  <dcterms:created xsi:type="dcterms:W3CDTF">2022-04-21T09:56:00Z</dcterms:created>
  <dcterms:modified xsi:type="dcterms:W3CDTF">2022-04-21T09:56:00Z</dcterms:modified>
</cp:coreProperties>
</file>